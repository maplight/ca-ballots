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72DC" w:rsidRDefault="009C600C">
      <w:pPr>
        <w:pStyle w:val="Title"/>
        <w:contextualSpacing w:val="0"/>
      </w:pPr>
      <w:bookmarkStart w:id="0" w:name="_t5078vk8we3b" w:colFirst="0" w:colLast="0"/>
      <w:bookmarkEnd w:id="0"/>
      <w:r>
        <w:t>Quick Guide to Props</w:t>
      </w:r>
    </w:p>
    <w:p w:rsidR="00E772DC" w:rsidRDefault="009C600C">
      <w:pPr>
        <w:pStyle w:val="Subtitle"/>
        <w:contextualSpacing w:val="0"/>
      </w:pPr>
      <w:bookmarkStart w:id="1" w:name="_1grbx95ysov0" w:colFirst="0" w:colLast="0"/>
      <w:bookmarkEnd w:id="1"/>
      <w:r>
        <w:t>User Guide</w:t>
      </w:r>
    </w:p>
    <w:p w:rsidR="00E772DC" w:rsidRDefault="00E772DC" w:rsidP="005242F2"/>
    <w:sdt>
      <w:sdtPr>
        <w:rPr>
          <w:b w:val="0"/>
          <w:color w:val="000000"/>
          <w:sz w:val="22"/>
          <w:szCs w:val="22"/>
        </w:rPr>
        <w:id w:val="1619485650"/>
        <w:docPartObj>
          <w:docPartGallery w:val="Table of Contents"/>
          <w:docPartUnique/>
        </w:docPartObj>
      </w:sdtPr>
      <w:sdtEndPr>
        <w:rPr>
          <w:bCs/>
          <w:noProof/>
        </w:rPr>
      </w:sdtEndPr>
      <w:sdtContent>
        <w:p w:rsidR="005242F2" w:rsidRDefault="005242F2" w:rsidP="005242F2">
          <w:pPr>
            <w:pStyle w:val="Heading1"/>
          </w:pPr>
          <w:r>
            <w:t>Contents</w:t>
          </w:r>
        </w:p>
        <w:p w:rsidR="005242F2" w:rsidRDefault="005242F2">
          <w:pPr>
            <w:pStyle w:val="TOC1"/>
            <w:tabs>
              <w:tab w:val="right" w:leader="dot" w:pos="9350"/>
            </w:tabs>
            <w:rPr>
              <w:noProof/>
            </w:rPr>
          </w:pPr>
          <w:r>
            <w:fldChar w:fldCharType="begin"/>
          </w:r>
          <w:r>
            <w:instrText xml:space="preserve"> TOC \o "1-3" \h \z \u </w:instrText>
          </w:r>
          <w:r>
            <w:fldChar w:fldCharType="separate"/>
          </w:r>
          <w:hyperlink w:anchor="_Toc463623602" w:history="1">
            <w:r w:rsidRPr="00880EFF">
              <w:rPr>
                <w:rStyle w:val="Hyperlink"/>
                <w:noProof/>
              </w:rPr>
              <w:t>Introduction</w:t>
            </w:r>
            <w:r>
              <w:rPr>
                <w:noProof/>
                <w:webHidden/>
              </w:rPr>
              <w:tab/>
            </w:r>
            <w:r>
              <w:rPr>
                <w:noProof/>
                <w:webHidden/>
              </w:rPr>
              <w:fldChar w:fldCharType="begin"/>
            </w:r>
            <w:r>
              <w:rPr>
                <w:noProof/>
                <w:webHidden/>
              </w:rPr>
              <w:instrText xml:space="preserve"> PAGEREF _Toc463623602 \h </w:instrText>
            </w:r>
            <w:r>
              <w:rPr>
                <w:noProof/>
                <w:webHidden/>
              </w:rPr>
            </w:r>
            <w:r>
              <w:rPr>
                <w:noProof/>
                <w:webHidden/>
              </w:rPr>
              <w:fldChar w:fldCharType="separate"/>
            </w:r>
            <w:r>
              <w:rPr>
                <w:noProof/>
                <w:webHidden/>
              </w:rPr>
              <w:t>1</w:t>
            </w:r>
            <w:r>
              <w:rPr>
                <w:noProof/>
                <w:webHidden/>
              </w:rPr>
              <w:fldChar w:fldCharType="end"/>
            </w:r>
          </w:hyperlink>
        </w:p>
        <w:p w:rsidR="005242F2" w:rsidRDefault="00652D81">
          <w:pPr>
            <w:pStyle w:val="TOC1"/>
            <w:tabs>
              <w:tab w:val="right" w:leader="dot" w:pos="9350"/>
            </w:tabs>
            <w:rPr>
              <w:noProof/>
            </w:rPr>
          </w:pPr>
          <w:hyperlink w:anchor="_Toc463623603" w:history="1">
            <w:r w:rsidR="005242F2" w:rsidRPr="00880EFF">
              <w:rPr>
                <w:rStyle w:val="Hyperlink"/>
                <w:noProof/>
              </w:rPr>
              <w:t>Detailed Walkthrough</w:t>
            </w:r>
            <w:r w:rsidR="005242F2">
              <w:rPr>
                <w:noProof/>
                <w:webHidden/>
              </w:rPr>
              <w:tab/>
            </w:r>
            <w:r w:rsidR="005242F2">
              <w:rPr>
                <w:noProof/>
                <w:webHidden/>
              </w:rPr>
              <w:fldChar w:fldCharType="begin"/>
            </w:r>
            <w:r w:rsidR="005242F2">
              <w:rPr>
                <w:noProof/>
                <w:webHidden/>
              </w:rPr>
              <w:instrText xml:space="preserve"> PAGEREF _Toc463623603 \h </w:instrText>
            </w:r>
            <w:r w:rsidR="005242F2">
              <w:rPr>
                <w:noProof/>
                <w:webHidden/>
              </w:rPr>
            </w:r>
            <w:r w:rsidR="005242F2">
              <w:rPr>
                <w:noProof/>
                <w:webHidden/>
              </w:rPr>
              <w:fldChar w:fldCharType="separate"/>
            </w:r>
            <w:r w:rsidR="005242F2">
              <w:rPr>
                <w:noProof/>
                <w:webHidden/>
              </w:rPr>
              <w:t>3</w:t>
            </w:r>
            <w:r w:rsidR="005242F2">
              <w:rPr>
                <w:noProof/>
                <w:webHidden/>
              </w:rPr>
              <w:fldChar w:fldCharType="end"/>
            </w:r>
          </w:hyperlink>
        </w:p>
        <w:p w:rsidR="005242F2" w:rsidRDefault="00652D81">
          <w:pPr>
            <w:pStyle w:val="TOC2"/>
            <w:tabs>
              <w:tab w:val="right" w:leader="dot" w:pos="9350"/>
            </w:tabs>
            <w:rPr>
              <w:noProof/>
            </w:rPr>
          </w:pPr>
          <w:hyperlink w:anchor="_Toc463623604" w:history="1">
            <w:r w:rsidR="005242F2" w:rsidRPr="00880EFF">
              <w:rPr>
                <w:rStyle w:val="Hyperlink"/>
                <w:noProof/>
              </w:rPr>
              <w:t>Elections Page</w:t>
            </w:r>
            <w:r w:rsidR="005242F2">
              <w:rPr>
                <w:noProof/>
                <w:webHidden/>
              </w:rPr>
              <w:tab/>
            </w:r>
            <w:r w:rsidR="005242F2">
              <w:rPr>
                <w:noProof/>
                <w:webHidden/>
              </w:rPr>
              <w:fldChar w:fldCharType="begin"/>
            </w:r>
            <w:r w:rsidR="005242F2">
              <w:rPr>
                <w:noProof/>
                <w:webHidden/>
              </w:rPr>
              <w:instrText xml:space="preserve"> PAGEREF _Toc463623604 \h </w:instrText>
            </w:r>
            <w:r w:rsidR="005242F2">
              <w:rPr>
                <w:noProof/>
                <w:webHidden/>
              </w:rPr>
            </w:r>
            <w:r w:rsidR="005242F2">
              <w:rPr>
                <w:noProof/>
                <w:webHidden/>
              </w:rPr>
              <w:fldChar w:fldCharType="separate"/>
            </w:r>
            <w:r w:rsidR="005242F2">
              <w:rPr>
                <w:noProof/>
                <w:webHidden/>
              </w:rPr>
              <w:t>4</w:t>
            </w:r>
            <w:r w:rsidR="005242F2">
              <w:rPr>
                <w:noProof/>
                <w:webHidden/>
              </w:rPr>
              <w:fldChar w:fldCharType="end"/>
            </w:r>
          </w:hyperlink>
        </w:p>
        <w:p w:rsidR="005242F2" w:rsidRDefault="00652D81">
          <w:pPr>
            <w:pStyle w:val="TOC2"/>
            <w:tabs>
              <w:tab w:val="right" w:leader="dot" w:pos="9350"/>
            </w:tabs>
            <w:rPr>
              <w:noProof/>
            </w:rPr>
          </w:pPr>
          <w:hyperlink w:anchor="_Toc463623605" w:history="1">
            <w:r w:rsidR="005242F2" w:rsidRPr="00880EFF">
              <w:rPr>
                <w:rStyle w:val="Hyperlink"/>
                <w:noProof/>
              </w:rPr>
              <w:t>Ballot Measures Page</w:t>
            </w:r>
            <w:r w:rsidR="005242F2">
              <w:rPr>
                <w:noProof/>
                <w:webHidden/>
              </w:rPr>
              <w:tab/>
            </w:r>
            <w:r w:rsidR="005242F2">
              <w:rPr>
                <w:noProof/>
                <w:webHidden/>
              </w:rPr>
              <w:fldChar w:fldCharType="begin"/>
            </w:r>
            <w:r w:rsidR="005242F2">
              <w:rPr>
                <w:noProof/>
                <w:webHidden/>
              </w:rPr>
              <w:instrText xml:space="preserve"> PAGEREF _Toc463623605 \h </w:instrText>
            </w:r>
            <w:r w:rsidR="005242F2">
              <w:rPr>
                <w:noProof/>
                <w:webHidden/>
              </w:rPr>
            </w:r>
            <w:r w:rsidR="005242F2">
              <w:rPr>
                <w:noProof/>
                <w:webHidden/>
              </w:rPr>
              <w:fldChar w:fldCharType="separate"/>
            </w:r>
            <w:r w:rsidR="005242F2">
              <w:rPr>
                <w:noProof/>
                <w:webHidden/>
              </w:rPr>
              <w:t>4</w:t>
            </w:r>
            <w:r w:rsidR="005242F2">
              <w:rPr>
                <w:noProof/>
                <w:webHidden/>
              </w:rPr>
              <w:fldChar w:fldCharType="end"/>
            </w:r>
          </w:hyperlink>
        </w:p>
        <w:p w:rsidR="005242F2" w:rsidRDefault="00652D81">
          <w:pPr>
            <w:pStyle w:val="TOC2"/>
            <w:tabs>
              <w:tab w:val="right" w:leader="dot" w:pos="9350"/>
            </w:tabs>
            <w:rPr>
              <w:noProof/>
            </w:rPr>
          </w:pPr>
          <w:hyperlink w:anchor="_Toc463623606" w:history="1">
            <w:r w:rsidR="005242F2" w:rsidRPr="00880EFF">
              <w:rPr>
                <w:rStyle w:val="Hyperlink"/>
                <w:noProof/>
              </w:rPr>
              <w:t>Measure Details Page</w:t>
            </w:r>
            <w:r w:rsidR="005242F2">
              <w:rPr>
                <w:noProof/>
                <w:webHidden/>
              </w:rPr>
              <w:tab/>
            </w:r>
            <w:r w:rsidR="005242F2">
              <w:rPr>
                <w:noProof/>
                <w:webHidden/>
              </w:rPr>
              <w:fldChar w:fldCharType="begin"/>
            </w:r>
            <w:r w:rsidR="005242F2">
              <w:rPr>
                <w:noProof/>
                <w:webHidden/>
              </w:rPr>
              <w:instrText xml:space="preserve"> PAGEREF _Toc463623606 \h </w:instrText>
            </w:r>
            <w:r w:rsidR="005242F2">
              <w:rPr>
                <w:noProof/>
                <w:webHidden/>
              </w:rPr>
            </w:r>
            <w:r w:rsidR="005242F2">
              <w:rPr>
                <w:noProof/>
                <w:webHidden/>
              </w:rPr>
              <w:fldChar w:fldCharType="separate"/>
            </w:r>
            <w:r w:rsidR="005242F2">
              <w:rPr>
                <w:noProof/>
                <w:webHidden/>
              </w:rPr>
              <w:t>4</w:t>
            </w:r>
            <w:r w:rsidR="005242F2">
              <w:rPr>
                <w:noProof/>
                <w:webHidden/>
              </w:rPr>
              <w:fldChar w:fldCharType="end"/>
            </w:r>
          </w:hyperlink>
        </w:p>
        <w:p w:rsidR="005242F2" w:rsidRDefault="00652D81">
          <w:pPr>
            <w:pStyle w:val="TOC3"/>
            <w:tabs>
              <w:tab w:val="right" w:leader="dot" w:pos="9350"/>
            </w:tabs>
            <w:rPr>
              <w:noProof/>
            </w:rPr>
          </w:pPr>
          <w:hyperlink w:anchor="_Toc463623607" w:history="1">
            <w:r w:rsidR="005242F2" w:rsidRPr="00880EFF">
              <w:rPr>
                <w:rStyle w:val="Hyperlink"/>
                <w:noProof/>
              </w:rPr>
              <w:t>Top navigation</w:t>
            </w:r>
            <w:r w:rsidR="005242F2">
              <w:rPr>
                <w:noProof/>
                <w:webHidden/>
              </w:rPr>
              <w:tab/>
            </w:r>
            <w:r w:rsidR="005242F2">
              <w:rPr>
                <w:noProof/>
                <w:webHidden/>
              </w:rPr>
              <w:fldChar w:fldCharType="begin"/>
            </w:r>
            <w:r w:rsidR="005242F2">
              <w:rPr>
                <w:noProof/>
                <w:webHidden/>
              </w:rPr>
              <w:instrText xml:space="preserve"> PAGEREF _Toc463623607 \h </w:instrText>
            </w:r>
            <w:r w:rsidR="005242F2">
              <w:rPr>
                <w:noProof/>
                <w:webHidden/>
              </w:rPr>
            </w:r>
            <w:r w:rsidR="005242F2">
              <w:rPr>
                <w:noProof/>
                <w:webHidden/>
              </w:rPr>
              <w:fldChar w:fldCharType="separate"/>
            </w:r>
            <w:r w:rsidR="005242F2">
              <w:rPr>
                <w:noProof/>
                <w:webHidden/>
              </w:rPr>
              <w:t>5</w:t>
            </w:r>
            <w:r w:rsidR="005242F2">
              <w:rPr>
                <w:noProof/>
                <w:webHidden/>
              </w:rPr>
              <w:fldChar w:fldCharType="end"/>
            </w:r>
          </w:hyperlink>
        </w:p>
        <w:p w:rsidR="005242F2" w:rsidRDefault="00652D81">
          <w:pPr>
            <w:pStyle w:val="TOC3"/>
            <w:tabs>
              <w:tab w:val="right" w:leader="dot" w:pos="9350"/>
            </w:tabs>
            <w:rPr>
              <w:noProof/>
            </w:rPr>
          </w:pPr>
          <w:hyperlink w:anchor="_Toc463623608" w:history="1">
            <w:r w:rsidR="005242F2" w:rsidRPr="00880EFF">
              <w:rPr>
                <w:rStyle w:val="Hyperlink"/>
                <w:noProof/>
              </w:rPr>
              <w:t>Proposition number and subject</w:t>
            </w:r>
            <w:r w:rsidR="005242F2">
              <w:rPr>
                <w:noProof/>
                <w:webHidden/>
              </w:rPr>
              <w:tab/>
            </w:r>
            <w:r w:rsidR="005242F2">
              <w:rPr>
                <w:noProof/>
                <w:webHidden/>
              </w:rPr>
              <w:fldChar w:fldCharType="begin"/>
            </w:r>
            <w:r w:rsidR="005242F2">
              <w:rPr>
                <w:noProof/>
                <w:webHidden/>
              </w:rPr>
              <w:instrText xml:space="preserve"> PAGEREF _Toc463623608 \h </w:instrText>
            </w:r>
            <w:r w:rsidR="005242F2">
              <w:rPr>
                <w:noProof/>
                <w:webHidden/>
              </w:rPr>
            </w:r>
            <w:r w:rsidR="005242F2">
              <w:rPr>
                <w:noProof/>
                <w:webHidden/>
              </w:rPr>
              <w:fldChar w:fldCharType="separate"/>
            </w:r>
            <w:r w:rsidR="005242F2">
              <w:rPr>
                <w:noProof/>
                <w:webHidden/>
              </w:rPr>
              <w:t>5</w:t>
            </w:r>
            <w:r w:rsidR="005242F2">
              <w:rPr>
                <w:noProof/>
                <w:webHidden/>
              </w:rPr>
              <w:fldChar w:fldCharType="end"/>
            </w:r>
          </w:hyperlink>
        </w:p>
        <w:p w:rsidR="005242F2" w:rsidRDefault="00652D81">
          <w:pPr>
            <w:pStyle w:val="TOC3"/>
            <w:tabs>
              <w:tab w:val="right" w:leader="dot" w:pos="9350"/>
            </w:tabs>
            <w:rPr>
              <w:noProof/>
            </w:rPr>
          </w:pPr>
          <w:hyperlink w:anchor="_Toc463623609" w:history="1">
            <w:r w:rsidR="005242F2" w:rsidRPr="00880EFF">
              <w:rPr>
                <w:rStyle w:val="Hyperlink"/>
                <w:noProof/>
              </w:rPr>
              <w:t>Summary</w:t>
            </w:r>
            <w:r w:rsidR="005242F2">
              <w:rPr>
                <w:noProof/>
                <w:webHidden/>
              </w:rPr>
              <w:tab/>
            </w:r>
            <w:r w:rsidR="005242F2">
              <w:rPr>
                <w:noProof/>
                <w:webHidden/>
              </w:rPr>
              <w:fldChar w:fldCharType="begin"/>
            </w:r>
            <w:r w:rsidR="005242F2">
              <w:rPr>
                <w:noProof/>
                <w:webHidden/>
              </w:rPr>
              <w:instrText xml:space="preserve"> PAGEREF _Toc463623609 \h </w:instrText>
            </w:r>
            <w:r w:rsidR="005242F2">
              <w:rPr>
                <w:noProof/>
                <w:webHidden/>
              </w:rPr>
            </w:r>
            <w:r w:rsidR="005242F2">
              <w:rPr>
                <w:noProof/>
                <w:webHidden/>
              </w:rPr>
              <w:fldChar w:fldCharType="separate"/>
            </w:r>
            <w:r w:rsidR="005242F2">
              <w:rPr>
                <w:noProof/>
                <w:webHidden/>
              </w:rPr>
              <w:t>5</w:t>
            </w:r>
            <w:r w:rsidR="005242F2">
              <w:rPr>
                <w:noProof/>
                <w:webHidden/>
              </w:rPr>
              <w:fldChar w:fldCharType="end"/>
            </w:r>
          </w:hyperlink>
        </w:p>
        <w:p w:rsidR="005242F2" w:rsidRDefault="00652D81">
          <w:pPr>
            <w:pStyle w:val="TOC3"/>
            <w:tabs>
              <w:tab w:val="right" w:leader="dot" w:pos="9350"/>
            </w:tabs>
            <w:rPr>
              <w:noProof/>
            </w:rPr>
          </w:pPr>
          <w:hyperlink w:anchor="_Toc463623610" w:history="1">
            <w:r w:rsidR="005242F2" w:rsidRPr="00880EFF">
              <w:rPr>
                <w:rStyle w:val="Hyperlink"/>
                <w:noProof/>
              </w:rPr>
              <w:t>Money raised</w:t>
            </w:r>
            <w:r w:rsidR="005242F2">
              <w:rPr>
                <w:noProof/>
                <w:webHidden/>
              </w:rPr>
              <w:tab/>
            </w:r>
            <w:r w:rsidR="005242F2">
              <w:rPr>
                <w:noProof/>
                <w:webHidden/>
              </w:rPr>
              <w:fldChar w:fldCharType="begin"/>
            </w:r>
            <w:r w:rsidR="005242F2">
              <w:rPr>
                <w:noProof/>
                <w:webHidden/>
              </w:rPr>
              <w:instrText xml:space="preserve"> PAGEREF _Toc463623610 \h </w:instrText>
            </w:r>
            <w:r w:rsidR="005242F2">
              <w:rPr>
                <w:noProof/>
                <w:webHidden/>
              </w:rPr>
            </w:r>
            <w:r w:rsidR="005242F2">
              <w:rPr>
                <w:noProof/>
                <w:webHidden/>
              </w:rPr>
              <w:fldChar w:fldCharType="separate"/>
            </w:r>
            <w:r w:rsidR="005242F2">
              <w:rPr>
                <w:noProof/>
                <w:webHidden/>
              </w:rPr>
              <w:t>5</w:t>
            </w:r>
            <w:r w:rsidR="005242F2">
              <w:rPr>
                <w:noProof/>
                <w:webHidden/>
              </w:rPr>
              <w:fldChar w:fldCharType="end"/>
            </w:r>
          </w:hyperlink>
        </w:p>
        <w:p w:rsidR="005242F2" w:rsidRDefault="00652D81">
          <w:pPr>
            <w:pStyle w:val="TOC3"/>
            <w:tabs>
              <w:tab w:val="right" w:leader="dot" w:pos="9350"/>
            </w:tabs>
            <w:rPr>
              <w:noProof/>
            </w:rPr>
          </w:pPr>
          <w:hyperlink w:anchor="_Toc463623611" w:history="1">
            <w:r w:rsidR="005242F2" w:rsidRPr="00880EFF">
              <w:rPr>
                <w:rStyle w:val="Hyperlink"/>
                <w:noProof/>
              </w:rPr>
              <w:t>Largest contributions</w:t>
            </w:r>
            <w:r w:rsidR="005242F2">
              <w:rPr>
                <w:noProof/>
                <w:webHidden/>
              </w:rPr>
              <w:tab/>
            </w:r>
            <w:r w:rsidR="005242F2">
              <w:rPr>
                <w:noProof/>
                <w:webHidden/>
              </w:rPr>
              <w:fldChar w:fldCharType="begin"/>
            </w:r>
            <w:r w:rsidR="005242F2">
              <w:rPr>
                <w:noProof/>
                <w:webHidden/>
              </w:rPr>
              <w:instrText xml:space="preserve"> PAGEREF _Toc463623611 \h </w:instrText>
            </w:r>
            <w:r w:rsidR="005242F2">
              <w:rPr>
                <w:noProof/>
                <w:webHidden/>
              </w:rPr>
            </w:r>
            <w:r w:rsidR="005242F2">
              <w:rPr>
                <w:noProof/>
                <w:webHidden/>
              </w:rPr>
              <w:fldChar w:fldCharType="separate"/>
            </w:r>
            <w:r w:rsidR="005242F2">
              <w:rPr>
                <w:noProof/>
                <w:webHidden/>
              </w:rPr>
              <w:t>7</w:t>
            </w:r>
            <w:r w:rsidR="005242F2">
              <w:rPr>
                <w:noProof/>
                <w:webHidden/>
              </w:rPr>
              <w:fldChar w:fldCharType="end"/>
            </w:r>
          </w:hyperlink>
        </w:p>
        <w:p w:rsidR="005242F2" w:rsidRDefault="00652D81">
          <w:pPr>
            <w:pStyle w:val="TOC3"/>
            <w:tabs>
              <w:tab w:val="right" w:leader="dot" w:pos="9350"/>
            </w:tabs>
            <w:rPr>
              <w:noProof/>
            </w:rPr>
          </w:pPr>
          <w:hyperlink w:anchor="_Toc463623612" w:history="1">
            <w:r w:rsidR="005242F2" w:rsidRPr="00880EFF">
              <w:rPr>
                <w:rStyle w:val="Hyperlink"/>
                <w:noProof/>
              </w:rPr>
              <w:t>What your Vote Means, More Information, Arguments, and Campaigns</w:t>
            </w:r>
            <w:r w:rsidR="005242F2">
              <w:rPr>
                <w:noProof/>
                <w:webHidden/>
              </w:rPr>
              <w:tab/>
            </w:r>
            <w:r w:rsidR="005242F2">
              <w:rPr>
                <w:noProof/>
                <w:webHidden/>
              </w:rPr>
              <w:fldChar w:fldCharType="begin"/>
            </w:r>
            <w:r w:rsidR="005242F2">
              <w:rPr>
                <w:noProof/>
                <w:webHidden/>
              </w:rPr>
              <w:instrText xml:space="preserve"> PAGEREF _Toc463623612 \h </w:instrText>
            </w:r>
            <w:r w:rsidR="005242F2">
              <w:rPr>
                <w:noProof/>
                <w:webHidden/>
              </w:rPr>
            </w:r>
            <w:r w:rsidR="005242F2">
              <w:rPr>
                <w:noProof/>
                <w:webHidden/>
              </w:rPr>
              <w:fldChar w:fldCharType="separate"/>
            </w:r>
            <w:r w:rsidR="005242F2">
              <w:rPr>
                <w:noProof/>
                <w:webHidden/>
              </w:rPr>
              <w:t>8</w:t>
            </w:r>
            <w:r w:rsidR="005242F2">
              <w:rPr>
                <w:noProof/>
                <w:webHidden/>
              </w:rPr>
              <w:fldChar w:fldCharType="end"/>
            </w:r>
          </w:hyperlink>
        </w:p>
        <w:p w:rsidR="005242F2" w:rsidRDefault="00652D81">
          <w:pPr>
            <w:pStyle w:val="TOC3"/>
            <w:tabs>
              <w:tab w:val="right" w:leader="dot" w:pos="9350"/>
            </w:tabs>
            <w:rPr>
              <w:noProof/>
            </w:rPr>
          </w:pPr>
          <w:hyperlink w:anchor="_Toc463623613" w:history="1">
            <w:r w:rsidR="005242F2" w:rsidRPr="00880EFF">
              <w:rPr>
                <w:rStyle w:val="Hyperlink"/>
                <w:noProof/>
              </w:rPr>
              <w:t>Voting Information</w:t>
            </w:r>
            <w:r w:rsidR="005242F2">
              <w:rPr>
                <w:noProof/>
                <w:webHidden/>
              </w:rPr>
              <w:tab/>
            </w:r>
            <w:r w:rsidR="005242F2">
              <w:rPr>
                <w:noProof/>
                <w:webHidden/>
              </w:rPr>
              <w:fldChar w:fldCharType="begin"/>
            </w:r>
            <w:r w:rsidR="005242F2">
              <w:rPr>
                <w:noProof/>
                <w:webHidden/>
              </w:rPr>
              <w:instrText xml:space="preserve"> PAGEREF _Toc463623613 \h </w:instrText>
            </w:r>
            <w:r w:rsidR="005242F2">
              <w:rPr>
                <w:noProof/>
                <w:webHidden/>
              </w:rPr>
            </w:r>
            <w:r w:rsidR="005242F2">
              <w:rPr>
                <w:noProof/>
                <w:webHidden/>
              </w:rPr>
              <w:fldChar w:fldCharType="separate"/>
            </w:r>
            <w:r w:rsidR="005242F2">
              <w:rPr>
                <w:noProof/>
                <w:webHidden/>
              </w:rPr>
              <w:t>8</w:t>
            </w:r>
            <w:r w:rsidR="005242F2">
              <w:rPr>
                <w:noProof/>
                <w:webHidden/>
              </w:rPr>
              <w:fldChar w:fldCharType="end"/>
            </w:r>
          </w:hyperlink>
        </w:p>
        <w:p w:rsidR="005242F2" w:rsidRDefault="00652D81">
          <w:pPr>
            <w:pStyle w:val="TOC3"/>
            <w:tabs>
              <w:tab w:val="right" w:leader="dot" w:pos="9350"/>
            </w:tabs>
            <w:rPr>
              <w:noProof/>
            </w:rPr>
          </w:pPr>
          <w:hyperlink w:anchor="_Toc463623614" w:history="1">
            <w:r w:rsidR="005242F2" w:rsidRPr="00880EFF">
              <w:rPr>
                <w:rStyle w:val="Hyperlink"/>
                <w:noProof/>
              </w:rPr>
              <w:t>Bottom Navigation</w:t>
            </w:r>
            <w:r w:rsidR="005242F2">
              <w:rPr>
                <w:noProof/>
                <w:webHidden/>
              </w:rPr>
              <w:tab/>
            </w:r>
            <w:r w:rsidR="005242F2">
              <w:rPr>
                <w:noProof/>
                <w:webHidden/>
              </w:rPr>
              <w:fldChar w:fldCharType="begin"/>
            </w:r>
            <w:r w:rsidR="005242F2">
              <w:rPr>
                <w:noProof/>
                <w:webHidden/>
              </w:rPr>
              <w:instrText xml:space="preserve"> PAGEREF _Toc463623614 \h </w:instrText>
            </w:r>
            <w:r w:rsidR="005242F2">
              <w:rPr>
                <w:noProof/>
                <w:webHidden/>
              </w:rPr>
            </w:r>
            <w:r w:rsidR="005242F2">
              <w:rPr>
                <w:noProof/>
                <w:webHidden/>
              </w:rPr>
              <w:fldChar w:fldCharType="separate"/>
            </w:r>
            <w:r w:rsidR="005242F2">
              <w:rPr>
                <w:noProof/>
                <w:webHidden/>
              </w:rPr>
              <w:t>8</w:t>
            </w:r>
            <w:r w:rsidR="005242F2">
              <w:rPr>
                <w:noProof/>
                <w:webHidden/>
              </w:rPr>
              <w:fldChar w:fldCharType="end"/>
            </w:r>
          </w:hyperlink>
        </w:p>
        <w:p w:rsidR="005242F2" w:rsidRDefault="005242F2">
          <w:r>
            <w:rPr>
              <w:b/>
              <w:bCs/>
              <w:noProof/>
            </w:rPr>
            <w:fldChar w:fldCharType="end"/>
          </w:r>
        </w:p>
      </w:sdtContent>
    </w:sdt>
    <w:p w:rsidR="005242F2" w:rsidRDefault="005242F2">
      <w:pPr>
        <w:rPr>
          <w:b/>
        </w:rPr>
      </w:pPr>
    </w:p>
    <w:p w:rsidR="005242F2" w:rsidRDefault="005242F2">
      <w:pPr>
        <w:rPr>
          <w:b/>
        </w:rPr>
      </w:pPr>
    </w:p>
    <w:p w:rsidR="00E772DC" w:rsidRDefault="00E772DC"/>
    <w:p w:rsidR="00E772DC" w:rsidRDefault="00E772DC"/>
    <w:p w:rsidR="00E772DC" w:rsidRDefault="00E772DC">
      <w:pPr>
        <w:pStyle w:val="Heading1"/>
        <w:contextualSpacing w:val="0"/>
      </w:pPr>
      <w:bookmarkStart w:id="2" w:name="_o9wb2831pnpz" w:colFirst="0" w:colLast="0"/>
      <w:bookmarkEnd w:id="2"/>
    </w:p>
    <w:p w:rsidR="00E772DC" w:rsidRDefault="00E772DC"/>
    <w:p w:rsidR="00E772DC" w:rsidRDefault="00E772DC">
      <w:pPr>
        <w:pStyle w:val="Heading1"/>
        <w:contextualSpacing w:val="0"/>
      </w:pPr>
      <w:bookmarkStart w:id="3" w:name="_yoogcfudijgh" w:colFirst="0" w:colLast="0"/>
      <w:bookmarkEnd w:id="3"/>
    </w:p>
    <w:p w:rsidR="00E772DC" w:rsidRDefault="009C600C">
      <w:pPr>
        <w:pStyle w:val="Heading1"/>
        <w:contextualSpacing w:val="0"/>
      </w:pPr>
      <w:bookmarkStart w:id="4" w:name="_jj7z6dga0odp" w:colFirst="0" w:colLast="0"/>
      <w:bookmarkStart w:id="5" w:name="_Toc463623602"/>
      <w:bookmarkEnd w:id="4"/>
      <w:r>
        <w:t>Introduction</w:t>
      </w:r>
      <w:bookmarkEnd w:id="5"/>
    </w:p>
    <w:p w:rsidR="00E772DC" w:rsidRDefault="009C600C">
      <w:r>
        <w:t xml:space="preserve">The Quick Guide to Props provides </w:t>
      </w:r>
      <w:r>
        <w:rPr>
          <w:highlight w:val="white"/>
        </w:rPr>
        <w:t>brief summaries, top campaign contributors, funding totals, and condensed “pro” and “con” arguments for each measure on the statewide ballot.</w:t>
      </w:r>
    </w:p>
    <w:p w:rsidR="00E772DC" w:rsidRDefault="009C600C">
      <w:pPr>
        <w:spacing w:before="160" w:after="220"/>
      </w:pPr>
      <w:r>
        <w:rPr>
          <w:highlight w:val="white"/>
        </w:rPr>
        <w:t>While the Quick Guide to Props provides quick access to important information, users looking for the full details can follow links to the wealth of information provided by the Secretary of State, down to the full text of ballot measures or a list of every contribution provided to any ballot measure committee.</w:t>
      </w:r>
    </w:p>
    <w:p w:rsidR="00E772DC" w:rsidRDefault="009C600C">
      <w:pPr>
        <w:spacing w:before="160" w:after="220"/>
      </w:pPr>
      <w:r>
        <w:rPr>
          <w:highlight w:val="white"/>
        </w:rPr>
        <w:t>The heart of the Quick Guide to Props is the Measure Details Page, illustrated below for Prop 51.</w:t>
      </w:r>
    </w:p>
    <w:p w:rsidR="005242F2" w:rsidRDefault="009C600C" w:rsidP="005242F2">
      <w:pPr>
        <w:keepNext/>
        <w:spacing w:before="160" w:after="220"/>
      </w:pPr>
      <w:r>
        <w:rPr>
          <w:noProof/>
        </w:rPr>
        <w:drawing>
          <wp:inline distT="114300" distB="114300" distL="114300" distR="114300" wp14:anchorId="5A5CB898" wp14:editId="32228918">
            <wp:extent cx="5943600" cy="47879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4787900"/>
                    </a:xfrm>
                    <a:prstGeom prst="rect">
                      <a:avLst/>
                    </a:prstGeom>
                    <a:ln/>
                  </pic:spPr>
                </pic:pic>
              </a:graphicData>
            </a:graphic>
          </wp:inline>
        </w:drawing>
      </w:r>
    </w:p>
    <w:p w:rsidR="00E772DC" w:rsidDel="00675CFB" w:rsidRDefault="00652D81" w:rsidP="005242F2">
      <w:pPr>
        <w:pStyle w:val="Caption"/>
        <w:rPr>
          <w:del w:id="6" w:author="Skippy Williams" w:date="2016-11-21T14:30:00Z"/>
        </w:rPr>
      </w:pPr>
      <w:r>
        <w:fldChar w:fldCharType="begin"/>
      </w:r>
      <w:r>
        <w:instrText xml:space="preserve"> SEQ Figure \* ARABI</w:instrText>
      </w:r>
      <w:r>
        <w:instrText xml:space="preserve">C </w:instrText>
      </w:r>
      <w:r>
        <w:fldChar w:fldCharType="separate"/>
      </w:r>
      <w:r w:rsidR="005242F2">
        <w:rPr>
          <w:noProof/>
        </w:rPr>
        <w:t>1</w:t>
      </w:r>
      <w:r>
        <w:rPr>
          <w:noProof/>
        </w:rPr>
        <w:fldChar w:fldCharType="end"/>
      </w:r>
      <w:r w:rsidR="005242F2">
        <w:t xml:space="preserve"> - Measure details page (continued on page 2)</w:t>
      </w:r>
      <w:r w:rsidR="009C600C">
        <w:br w:type="page"/>
      </w:r>
    </w:p>
    <w:p w:rsidR="00E772DC" w:rsidDel="00675CFB" w:rsidRDefault="00E772DC" w:rsidP="00675CFB">
      <w:pPr>
        <w:pStyle w:val="Caption"/>
        <w:rPr>
          <w:del w:id="7" w:author="Skippy Williams" w:date="2016-11-21T14:29:00Z"/>
        </w:rPr>
      </w:pPr>
      <w:bookmarkStart w:id="8" w:name="_GoBack"/>
    </w:p>
    <w:bookmarkEnd w:id="8"/>
    <w:p w:rsidR="005242F2" w:rsidRDefault="009C600C" w:rsidP="005242F2">
      <w:pPr>
        <w:keepNext/>
        <w:spacing w:before="160" w:after="220"/>
      </w:pPr>
      <w:r>
        <w:rPr>
          <w:noProof/>
        </w:rPr>
        <w:drawing>
          <wp:inline distT="114300" distB="114300" distL="114300" distR="114300" wp14:anchorId="71F22A71" wp14:editId="72533140">
            <wp:extent cx="5943600" cy="80645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43600" cy="8064500"/>
                    </a:xfrm>
                    <a:prstGeom prst="rect">
                      <a:avLst/>
                    </a:prstGeom>
                    <a:ln/>
                  </pic:spPr>
                </pic:pic>
              </a:graphicData>
            </a:graphic>
          </wp:inline>
        </w:drawing>
      </w:r>
    </w:p>
    <w:p w:rsidR="00E772DC" w:rsidRDefault="00652D81" w:rsidP="005242F2">
      <w:pPr>
        <w:pStyle w:val="Caption"/>
      </w:pPr>
      <w:r>
        <w:fldChar w:fldCharType="begin"/>
      </w:r>
      <w:r>
        <w:instrText xml:space="preserve"> SEQ Figure \* ARABIC </w:instrText>
      </w:r>
      <w:r>
        <w:fldChar w:fldCharType="separate"/>
      </w:r>
      <w:r w:rsidR="005242F2">
        <w:rPr>
          <w:noProof/>
        </w:rPr>
        <w:t>2</w:t>
      </w:r>
      <w:r>
        <w:rPr>
          <w:noProof/>
        </w:rPr>
        <w:fldChar w:fldCharType="end"/>
      </w:r>
      <w:r w:rsidR="005242F2">
        <w:rPr>
          <w:noProof/>
        </w:rPr>
        <w:t xml:space="preserve"> - Measure details page (continued on page 3)</w:t>
      </w:r>
    </w:p>
    <w:p w:rsidR="00E772DC" w:rsidRDefault="00E772DC"/>
    <w:p w:rsidR="00E772DC" w:rsidRDefault="00E772DC"/>
    <w:p w:rsidR="005242F2" w:rsidRDefault="009C600C" w:rsidP="005242F2">
      <w:pPr>
        <w:keepNext/>
      </w:pPr>
      <w:r>
        <w:rPr>
          <w:noProof/>
        </w:rPr>
        <w:drawing>
          <wp:inline distT="114300" distB="114300" distL="114300" distR="114300" wp14:anchorId="7C955C5B" wp14:editId="090515DC">
            <wp:extent cx="5943600" cy="5181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43600" cy="5181600"/>
                    </a:xfrm>
                    <a:prstGeom prst="rect">
                      <a:avLst/>
                    </a:prstGeom>
                    <a:ln/>
                  </pic:spPr>
                </pic:pic>
              </a:graphicData>
            </a:graphic>
          </wp:inline>
        </w:drawing>
      </w:r>
    </w:p>
    <w:p w:rsidR="00E772DC" w:rsidRDefault="00652D81" w:rsidP="005242F2">
      <w:pPr>
        <w:pStyle w:val="Caption"/>
      </w:pPr>
      <w:r>
        <w:fldChar w:fldCharType="begin"/>
      </w:r>
      <w:r>
        <w:instrText xml:space="preserve"> SEQ Figure \* ARABIC </w:instrText>
      </w:r>
      <w:r>
        <w:fldChar w:fldCharType="separate"/>
      </w:r>
      <w:r w:rsidR="005242F2">
        <w:rPr>
          <w:noProof/>
        </w:rPr>
        <w:t>3</w:t>
      </w:r>
      <w:r>
        <w:rPr>
          <w:noProof/>
        </w:rPr>
        <w:fldChar w:fldCharType="end"/>
      </w:r>
      <w:r w:rsidR="005242F2">
        <w:t xml:space="preserve"> - Measure details page (3 of 3)</w:t>
      </w:r>
    </w:p>
    <w:p w:rsidR="00E772DC" w:rsidRDefault="00E772DC"/>
    <w:p w:rsidR="00E772DC" w:rsidRDefault="00E772DC"/>
    <w:p w:rsidR="00E772DC" w:rsidRDefault="009C600C">
      <w:pPr>
        <w:pStyle w:val="Heading1"/>
        <w:contextualSpacing w:val="0"/>
      </w:pPr>
      <w:bookmarkStart w:id="9" w:name="_8twso6qku3va" w:colFirst="0" w:colLast="0"/>
      <w:bookmarkStart w:id="10" w:name="_Toc463623603"/>
      <w:bookmarkEnd w:id="9"/>
      <w:r>
        <w:t>Detailed Walkthrough</w:t>
      </w:r>
      <w:bookmarkEnd w:id="10"/>
    </w:p>
    <w:p w:rsidR="00E772DC" w:rsidRDefault="009C600C">
      <w:r>
        <w:t>The Quick Guide to Props consists of three pages:</w:t>
      </w:r>
    </w:p>
    <w:p w:rsidR="00E772DC" w:rsidRDefault="00E772DC"/>
    <w:p w:rsidR="00E772DC" w:rsidRDefault="009C600C">
      <w:pPr>
        <w:numPr>
          <w:ilvl w:val="0"/>
          <w:numId w:val="1"/>
        </w:numPr>
        <w:ind w:hanging="360"/>
        <w:contextualSpacing/>
      </w:pPr>
      <w:r>
        <w:t xml:space="preserve">An </w:t>
      </w:r>
      <w:hyperlink w:anchor="_2bt6ozsw62ov">
        <w:r>
          <w:rPr>
            <w:color w:val="1155CC"/>
            <w:u w:val="single"/>
          </w:rPr>
          <w:t>Elections Page</w:t>
        </w:r>
      </w:hyperlink>
      <w:r>
        <w:t xml:space="preserve"> that allows users to choose which election to browse.</w:t>
      </w:r>
    </w:p>
    <w:p w:rsidR="00E772DC" w:rsidRDefault="009C600C">
      <w:pPr>
        <w:numPr>
          <w:ilvl w:val="0"/>
          <w:numId w:val="1"/>
        </w:numPr>
        <w:ind w:hanging="360"/>
        <w:contextualSpacing/>
      </w:pPr>
      <w:r>
        <w:t xml:space="preserve">A </w:t>
      </w:r>
      <w:hyperlink w:anchor="_7b9es2jjmone">
        <w:r>
          <w:rPr>
            <w:color w:val="1155CC"/>
            <w:u w:val="single"/>
          </w:rPr>
          <w:t>Ballot Measures Page</w:t>
        </w:r>
      </w:hyperlink>
      <w:r>
        <w:t xml:space="preserve"> that shows users a list of each statewide proposition on the ballot for the election that has been chosen</w:t>
      </w:r>
    </w:p>
    <w:p w:rsidR="00E772DC" w:rsidRDefault="009C600C">
      <w:pPr>
        <w:numPr>
          <w:ilvl w:val="0"/>
          <w:numId w:val="1"/>
        </w:numPr>
        <w:ind w:hanging="360"/>
        <w:contextualSpacing/>
      </w:pPr>
      <w:r>
        <w:t xml:space="preserve">A </w:t>
      </w:r>
      <w:hyperlink w:anchor="_7v7a5yfuja3">
        <w:r>
          <w:rPr>
            <w:color w:val="1155CC"/>
            <w:u w:val="single"/>
          </w:rPr>
          <w:t>Measure Details Page</w:t>
        </w:r>
      </w:hyperlink>
      <w:r>
        <w:t xml:space="preserve"> that provides an easy to understand summary of each ballot measure, campaign contributions for and against the measure, brief “pro” and “con” arguments, and links to more detailed information.</w:t>
      </w:r>
    </w:p>
    <w:p w:rsidR="00E772DC" w:rsidRDefault="00E772DC"/>
    <w:p w:rsidR="00E772DC" w:rsidRDefault="009C600C">
      <w:pPr>
        <w:pStyle w:val="Heading2"/>
        <w:contextualSpacing w:val="0"/>
      </w:pPr>
      <w:bookmarkStart w:id="11" w:name="_2bt6ozsw62ov" w:colFirst="0" w:colLast="0"/>
      <w:bookmarkStart w:id="12" w:name="_Toc463623604"/>
      <w:bookmarkEnd w:id="11"/>
      <w:r>
        <w:t>Elections Page</w:t>
      </w:r>
      <w:bookmarkEnd w:id="12"/>
    </w:p>
    <w:p w:rsidR="00E772DC" w:rsidRDefault="00DE46EC">
      <w:r>
        <w:t xml:space="preserve">The elections page includes </w:t>
      </w:r>
      <w:r w:rsidR="009C600C">
        <w:t>a dropdown menu with each of the elections that can be viewed in the Quick Guide to Props.  The first election available in the Quick Guide to Props is the November 8, 2016 election.</w:t>
      </w:r>
    </w:p>
    <w:p w:rsidR="00E772DC" w:rsidRDefault="00E772DC"/>
    <w:p w:rsidR="00E772DC" w:rsidRDefault="009C600C">
      <w:r>
        <w:t>The elections page can be found by clicking the “Quick Guide to Props” link in the breadcrumbs.</w:t>
      </w:r>
    </w:p>
    <w:p w:rsidR="00E772DC" w:rsidRDefault="00E772DC"/>
    <w:p w:rsidR="00E772DC" w:rsidRDefault="009C600C">
      <w:r>
        <w:t>If there is only one election, this page automatically redirects to the Ballot Measures Page for that election.</w:t>
      </w:r>
    </w:p>
    <w:p w:rsidR="00E772DC" w:rsidRDefault="00E772DC"/>
    <w:p w:rsidR="00E772DC" w:rsidRDefault="009C600C">
      <w:pPr>
        <w:pStyle w:val="Heading2"/>
        <w:contextualSpacing w:val="0"/>
      </w:pPr>
      <w:bookmarkStart w:id="13" w:name="_7b9es2jjmone" w:colFirst="0" w:colLast="0"/>
      <w:bookmarkStart w:id="14" w:name="_Toc463623605"/>
      <w:bookmarkEnd w:id="13"/>
      <w:r>
        <w:t>Ballot Measures Page</w:t>
      </w:r>
      <w:bookmarkEnd w:id="14"/>
    </w:p>
    <w:p w:rsidR="00E772DC" w:rsidRDefault="00E772DC"/>
    <w:p w:rsidR="00E772DC" w:rsidRDefault="009C600C">
      <w:r>
        <w:t>The Ballot Measures Page provides a list of all propositions that qualified for the ballot in a given election.  Users can browse through the propositions by number or by subject matter and choose one to learn more about.  This is an excerpt of the Ballot Measures Page:</w:t>
      </w:r>
    </w:p>
    <w:p w:rsidR="00E772DC" w:rsidRDefault="00E772DC"/>
    <w:p w:rsidR="005242F2" w:rsidRDefault="009C600C" w:rsidP="005242F2">
      <w:pPr>
        <w:keepNext/>
      </w:pPr>
      <w:r>
        <w:rPr>
          <w:noProof/>
        </w:rPr>
        <w:drawing>
          <wp:inline distT="114300" distB="114300" distL="114300" distR="114300" wp14:anchorId="232443B5" wp14:editId="414645BB">
            <wp:extent cx="5943600" cy="22733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943600" cy="2273300"/>
                    </a:xfrm>
                    <a:prstGeom prst="rect">
                      <a:avLst/>
                    </a:prstGeom>
                    <a:ln/>
                  </pic:spPr>
                </pic:pic>
              </a:graphicData>
            </a:graphic>
          </wp:inline>
        </w:drawing>
      </w:r>
    </w:p>
    <w:p w:rsidR="00E772DC" w:rsidRDefault="00652D81" w:rsidP="005242F2">
      <w:pPr>
        <w:pStyle w:val="Caption"/>
      </w:pPr>
      <w:r>
        <w:fldChar w:fldCharType="begin"/>
      </w:r>
      <w:r>
        <w:instrText xml:space="preserve"> SEQ Fig</w:instrText>
      </w:r>
      <w:r>
        <w:instrText xml:space="preserve">ure \* ARABIC </w:instrText>
      </w:r>
      <w:r>
        <w:fldChar w:fldCharType="separate"/>
      </w:r>
      <w:r w:rsidR="005242F2">
        <w:rPr>
          <w:noProof/>
        </w:rPr>
        <w:t>4</w:t>
      </w:r>
      <w:r>
        <w:rPr>
          <w:noProof/>
        </w:rPr>
        <w:fldChar w:fldCharType="end"/>
      </w:r>
      <w:r w:rsidR="005242F2">
        <w:t xml:space="preserve"> - Excerpt from ballot measures page for Nov. 8, 2016 election</w:t>
      </w:r>
    </w:p>
    <w:p w:rsidR="00E772DC" w:rsidRDefault="00E772DC"/>
    <w:p w:rsidR="00E772DC" w:rsidRDefault="009C600C">
      <w:pPr>
        <w:pStyle w:val="Heading2"/>
        <w:contextualSpacing w:val="0"/>
      </w:pPr>
      <w:bookmarkStart w:id="15" w:name="_7v7a5yfuja3" w:colFirst="0" w:colLast="0"/>
      <w:bookmarkStart w:id="16" w:name="_Toc463623606"/>
      <w:bookmarkEnd w:id="15"/>
      <w:r>
        <w:t>Measure Details Page</w:t>
      </w:r>
      <w:bookmarkEnd w:id="16"/>
    </w:p>
    <w:p w:rsidR="00E772DC" w:rsidRDefault="009C600C">
      <w:r>
        <w:t>The Measure Details Page provides easy to understand information about a ballot measure.  It has 11 sections:</w:t>
      </w:r>
    </w:p>
    <w:p w:rsidR="00E772DC" w:rsidRDefault="00E772DC"/>
    <w:p w:rsidR="00E772DC" w:rsidRDefault="00652D81">
      <w:pPr>
        <w:numPr>
          <w:ilvl w:val="0"/>
          <w:numId w:val="2"/>
        </w:numPr>
        <w:ind w:hanging="360"/>
        <w:contextualSpacing/>
      </w:pPr>
      <w:hyperlink w:anchor="_1xofms8yqoj8">
        <w:r w:rsidR="009C600C">
          <w:rPr>
            <w:color w:val="1155CC"/>
            <w:u w:val="single"/>
          </w:rPr>
          <w:t>Top navigation</w:t>
        </w:r>
      </w:hyperlink>
    </w:p>
    <w:p w:rsidR="00E772DC" w:rsidRDefault="00652D81">
      <w:pPr>
        <w:numPr>
          <w:ilvl w:val="0"/>
          <w:numId w:val="2"/>
        </w:numPr>
        <w:ind w:hanging="360"/>
        <w:contextualSpacing/>
      </w:pPr>
      <w:hyperlink w:anchor="_d5e9qrm9nalf">
        <w:r w:rsidR="009C600C">
          <w:rPr>
            <w:color w:val="1155CC"/>
            <w:u w:val="single"/>
          </w:rPr>
          <w:t>Proposition number and subject</w:t>
        </w:r>
      </w:hyperlink>
    </w:p>
    <w:p w:rsidR="00E772DC" w:rsidRDefault="00652D81">
      <w:pPr>
        <w:numPr>
          <w:ilvl w:val="0"/>
          <w:numId w:val="2"/>
        </w:numPr>
        <w:ind w:hanging="360"/>
        <w:contextualSpacing/>
      </w:pPr>
      <w:hyperlink w:anchor="_ykwbwizxyre">
        <w:r w:rsidR="009C600C">
          <w:rPr>
            <w:color w:val="1155CC"/>
            <w:u w:val="single"/>
          </w:rPr>
          <w:t>Summary</w:t>
        </w:r>
      </w:hyperlink>
    </w:p>
    <w:p w:rsidR="00E772DC" w:rsidRDefault="00652D81">
      <w:pPr>
        <w:numPr>
          <w:ilvl w:val="0"/>
          <w:numId w:val="2"/>
        </w:numPr>
        <w:ind w:hanging="360"/>
        <w:contextualSpacing/>
      </w:pPr>
      <w:hyperlink w:anchor="_z3fa4hpug6e">
        <w:r w:rsidR="009C600C">
          <w:rPr>
            <w:color w:val="1155CC"/>
            <w:u w:val="single"/>
          </w:rPr>
          <w:t>Money raised</w:t>
        </w:r>
      </w:hyperlink>
    </w:p>
    <w:p w:rsidR="00E772DC" w:rsidRDefault="00652D81">
      <w:pPr>
        <w:numPr>
          <w:ilvl w:val="0"/>
          <w:numId w:val="2"/>
        </w:numPr>
        <w:ind w:hanging="360"/>
        <w:contextualSpacing/>
      </w:pPr>
      <w:hyperlink w:anchor="_ipn6o8o54fvf">
        <w:r w:rsidR="009C600C">
          <w:rPr>
            <w:color w:val="1155CC"/>
            <w:u w:val="single"/>
          </w:rPr>
          <w:t>Largest contributions</w:t>
        </w:r>
      </w:hyperlink>
    </w:p>
    <w:p w:rsidR="00E772DC" w:rsidRDefault="00652D81">
      <w:pPr>
        <w:numPr>
          <w:ilvl w:val="0"/>
          <w:numId w:val="2"/>
        </w:numPr>
        <w:ind w:hanging="360"/>
        <w:contextualSpacing/>
      </w:pPr>
      <w:hyperlink w:anchor="_irug1oq88h2n">
        <w:r w:rsidR="009C600C">
          <w:rPr>
            <w:color w:val="1155CC"/>
            <w:u w:val="single"/>
          </w:rPr>
          <w:t>What your vote means</w:t>
        </w:r>
      </w:hyperlink>
    </w:p>
    <w:p w:rsidR="00E772DC" w:rsidRDefault="00652D81">
      <w:pPr>
        <w:numPr>
          <w:ilvl w:val="0"/>
          <w:numId w:val="2"/>
        </w:numPr>
        <w:ind w:hanging="360"/>
        <w:contextualSpacing/>
      </w:pPr>
      <w:hyperlink w:anchor="_irug1oq88h2n">
        <w:r w:rsidR="009C600C">
          <w:rPr>
            <w:color w:val="1155CC"/>
            <w:u w:val="single"/>
          </w:rPr>
          <w:t>More information</w:t>
        </w:r>
      </w:hyperlink>
    </w:p>
    <w:p w:rsidR="00E772DC" w:rsidRDefault="00652D81">
      <w:pPr>
        <w:numPr>
          <w:ilvl w:val="0"/>
          <w:numId w:val="2"/>
        </w:numPr>
        <w:ind w:hanging="360"/>
        <w:contextualSpacing/>
      </w:pPr>
      <w:hyperlink w:anchor="_irug1oq88h2n">
        <w:r w:rsidR="009C600C">
          <w:rPr>
            <w:color w:val="1155CC"/>
            <w:u w:val="single"/>
          </w:rPr>
          <w:t>Arguments</w:t>
        </w:r>
      </w:hyperlink>
    </w:p>
    <w:p w:rsidR="00E772DC" w:rsidRDefault="00652D81">
      <w:pPr>
        <w:numPr>
          <w:ilvl w:val="0"/>
          <w:numId w:val="2"/>
        </w:numPr>
        <w:ind w:hanging="360"/>
        <w:contextualSpacing/>
      </w:pPr>
      <w:hyperlink w:anchor="_irug1oq88h2n">
        <w:r w:rsidR="009C600C">
          <w:rPr>
            <w:color w:val="1155CC"/>
            <w:u w:val="single"/>
          </w:rPr>
          <w:t>Campaigns</w:t>
        </w:r>
      </w:hyperlink>
    </w:p>
    <w:p w:rsidR="00E772DC" w:rsidRDefault="00652D81">
      <w:pPr>
        <w:numPr>
          <w:ilvl w:val="0"/>
          <w:numId w:val="2"/>
        </w:numPr>
        <w:ind w:hanging="360"/>
        <w:contextualSpacing/>
      </w:pPr>
      <w:hyperlink w:anchor="_766buplgiym1">
        <w:r w:rsidR="009C600C">
          <w:rPr>
            <w:color w:val="1155CC"/>
            <w:u w:val="single"/>
          </w:rPr>
          <w:t>Voting Information</w:t>
        </w:r>
      </w:hyperlink>
    </w:p>
    <w:p w:rsidR="00E772DC" w:rsidRDefault="00652D81">
      <w:pPr>
        <w:numPr>
          <w:ilvl w:val="0"/>
          <w:numId w:val="2"/>
        </w:numPr>
        <w:ind w:hanging="360"/>
        <w:contextualSpacing/>
      </w:pPr>
      <w:hyperlink w:anchor="_ndzkmskwxekj">
        <w:r w:rsidR="009C600C">
          <w:rPr>
            <w:color w:val="1155CC"/>
            <w:u w:val="single"/>
          </w:rPr>
          <w:t>Bottom Navigation</w:t>
        </w:r>
      </w:hyperlink>
    </w:p>
    <w:p w:rsidR="00E772DC" w:rsidRDefault="00E772DC"/>
    <w:p w:rsidR="00E772DC" w:rsidRDefault="009C600C">
      <w:pPr>
        <w:pStyle w:val="Heading3"/>
        <w:contextualSpacing w:val="0"/>
      </w:pPr>
      <w:bookmarkStart w:id="17" w:name="_1xofms8yqoj8" w:colFirst="0" w:colLast="0"/>
      <w:bookmarkStart w:id="18" w:name="_Toc463623607"/>
      <w:bookmarkEnd w:id="17"/>
      <w:r>
        <w:t>Top navigation</w:t>
      </w:r>
      <w:bookmarkEnd w:id="18"/>
    </w:p>
    <w:p w:rsidR="00E772DC" w:rsidRDefault="009C600C">
      <w:r>
        <w:t>This section provides breadcrumbs that allow users to navigate back and choose another election, or to find other ballot measures to examine within this election.</w:t>
      </w:r>
    </w:p>
    <w:p w:rsidR="00E772DC" w:rsidRDefault="00E772DC"/>
    <w:p w:rsidR="00E772DC" w:rsidRDefault="009C600C">
      <w:pPr>
        <w:pStyle w:val="Heading3"/>
        <w:contextualSpacing w:val="0"/>
      </w:pPr>
      <w:bookmarkStart w:id="19" w:name="_d5e9qrm9nalf" w:colFirst="0" w:colLast="0"/>
      <w:bookmarkStart w:id="20" w:name="_Toc463623608"/>
      <w:bookmarkEnd w:id="19"/>
      <w:r>
        <w:t>Proposition number and subject</w:t>
      </w:r>
      <w:bookmarkEnd w:id="20"/>
    </w:p>
    <w:p w:rsidR="00E772DC" w:rsidRDefault="009C600C">
      <w:r>
        <w:t>This section orients the user to the proposition number and a brief introduction to the topic for the ballot measure.  This section is designed to match the format of the quick reference guide index (page 3 of the November 8, 2016 CA Voter Information Guide).</w:t>
      </w:r>
    </w:p>
    <w:p w:rsidR="00E772DC" w:rsidRDefault="00E772DC"/>
    <w:p w:rsidR="00E772DC" w:rsidRDefault="009C600C">
      <w:pPr>
        <w:pStyle w:val="Heading3"/>
        <w:contextualSpacing w:val="0"/>
      </w:pPr>
      <w:bookmarkStart w:id="21" w:name="_ykwbwizxyre" w:colFirst="0" w:colLast="0"/>
      <w:bookmarkStart w:id="22" w:name="_Toc463623609"/>
      <w:bookmarkEnd w:id="21"/>
      <w:r>
        <w:t>Summary</w:t>
      </w:r>
      <w:bookmarkEnd w:id="22"/>
    </w:p>
    <w:p w:rsidR="00E772DC" w:rsidRDefault="009C600C">
      <w:r>
        <w:t>A short explanation of what the ballot measure will do.  This is designed to be identical to the Summary for the ballot measure in the Quick Reference Guide section of the official CA Voter Guide.</w:t>
      </w:r>
    </w:p>
    <w:p w:rsidR="00E772DC" w:rsidRDefault="00E772DC"/>
    <w:p w:rsidR="00E772DC" w:rsidRDefault="009C600C">
      <w:pPr>
        <w:pStyle w:val="Heading3"/>
        <w:contextualSpacing w:val="0"/>
      </w:pPr>
      <w:bookmarkStart w:id="23" w:name="_z3fa4hpug6e" w:colFirst="0" w:colLast="0"/>
      <w:bookmarkStart w:id="24" w:name="_Toc463623610"/>
      <w:bookmarkEnd w:id="23"/>
      <w:r>
        <w:t>Money raised</w:t>
      </w:r>
      <w:bookmarkEnd w:id="24"/>
    </w:p>
    <w:p w:rsidR="00E772DC" w:rsidRDefault="009C600C">
      <w:proofErr w:type="gramStart"/>
      <w:r>
        <w:t>Overall contributions to all committees that are primarily formed for and against the ballot measure.</w:t>
      </w:r>
      <w:proofErr w:type="gramEnd"/>
    </w:p>
    <w:p w:rsidR="00E772DC" w:rsidRDefault="009C600C">
      <w:pPr>
        <w:pStyle w:val="Heading4"/>
        <w:contextualSpacing w:val="0"/>
      </w:pPr>
      <w:bookmarkStart w:id="25" w:name="_ri1v41v01hwi" w:colFirst="0" w:colLast="0"/>
      <w:bookmarkEnd w:id="25"/>
      <w:r>
        <w:t>Data Source</w:t>
      </w:r>
    </w:p>
    <w:p w:rsidR="00E772DC" w:rsidRDefault="009C600C">
      <w:r>
        <w:t xml:space="preserve">The numbers shown in the Money Raised graphs combine the contribution totals from Power Search, with adjustments from the most recent Political Reform Division analysis.  </w:t>
      </w:r>
      <w:hyperlink r:id="rId13">
        <w:r>
          <w:rPr>
            <w:color w:val="1155CC"/>
            <w:u w:val="single"/>
          </w:rPr>
          <w:t>Power Search</w:t>
        </w:r>
      </w:hyperlink>
      <w:r>
        <w:t xml:space="preserve"> is an open-source tool that allows users to investigate state-level campaign contributions to candidates and independent expenditures from 2001 to the present.  </w:t>
      </w:r>
    </w:p>
    <w:p w:rsidR="00E772DC" w:rsidRDefault="009C600C">
      <w:pPr>
        <w:pStyle w:val="Heading4"/>
        <w:contextualSpacing w:val="0"/>
      </w:pPr>
      <w:bookmarkStart w:id="26" w:name="_2i5599lfilwe" w:colFirst="0" w:colLast="0"/>
      <w:bookmarkEnd w:id="26"/>
      <w:r>
        <w:lastRenderedPageBreak/>
        <w:t>Update Frequency</w:t>
      </w:r>
    </w:p>
    <w:p w:rsidR="00E772DC" w:rsidRDefault="009C600C">
      <w:r>
        <w:t>The portion of the page that comes from Power Search is updated daily using the bulk data from Cal-Access.</w:t>
      </w:r>
    </w:p>
    <w:p w:rsidR="00E772DC" w:rsidRDefault="00E772DC"/>
    <w:p w:rsidR="00E772DC" w:rsidRDefault="009C600C">
      <w:r>
        <w:t>The adjustments to each ballot measure from the Political Reform Division are updated as needed.  When an analysis from the Political Reform Division identifies a new correction to a committee for or against a ballot measure, the adjustment is manually applied.  There is no specific schedule for when these updates are applied.</w:t>
      </w:r>
    </w:p>
    <w:p w:rsidR="00E772DC" w:rsidRDefault="009C600C">
      <w:pPr>
        <w:pStyle w:val="Heading4"/>
        <w:contextualSpacing w:val="0"/>
      </w:pPr>
      <w:bookmarkStart w:id="27" w:name="_5llxs6vzylu7" w:colFirst="0" w:colLast="0"/>
      <w:bookmarkEnd w:id="27"/>
      <w:r>
        <w:t>Methodology</w:t>
      </w:r>
    </w:p>
    <w:p w:rsidR="00E772DC" w:rsidRDefault="005242F2" w:rsidP="005242F2">
      <w:r>
        <w:t xml:space="preserve">The first </w:t>
      </w:r>
      <w:proofErr w:type="gramStart"/>
      <w:r>
        <w:t xml:space="preserve">portion - </w:t>
      </w:r>
      <w:r w:rsidR="009C600C">
        <w:t>the totals from Power Search - are</w:t>
      </w:r>
      <w:proofErr w:type="gramEnd"/>
      <w:r w:rsidR="009C600C">
        <w:t xml:space="preserve"> calculated using this logic:</w:t>
      </w:r>
    </w:p>
    <w:p w:rsidR="00E772DC" w:rsidRDefault="00E772DC"/>
    <w:p w:rsidR="00E772DC" w:rsidRDefault="009C600C">
      <w:pPr>
        <w:numPr>
          <w:ilvl w:val="0"/>
          <w:numId w:val="3"/>
        </w:numPr>
        <w:ind w:hanging="360"/>
        <w:contextualSpacing/>
      </w:pPr>
      <w:r>
        <w:t>Identify all committees that are primarily formed in support of the proposition.</w:t>
      </w:r>
    </w:p>
    <w:p w:rsidR="00E772DC" w:rsidRDefault="009C600C">
      <w:pPr>
        <w:numPr>
          <w:ilvl w:val="0"/>
          <w:numId w:val="3"/>
        </w:numPr>
        <w:ind w:hanging="360"/>
        <w:contextualSpacing/>
      </w:pPr>
      <w:r>
        <w:t>For each of these committees, calculate the committee’s subtotal:</w:t>
      </w:r>
    </w:p>
    <w:p w:rsidR="00E772DC" w:rsidRDefault="009C600C">
      <w:pPr>
        <w:numPr>
          <w:ilvl w:val="1"/>
          <w:numId w:val="3"/>
        </w:numPr>
        <w:ind w:hanging="360"/>
        <w:contextualSpacing/>
      </w:pPr>
      <w:r>
        <w:t>All contributions made to these committees during the election cycle in which the proposition was on the ballot.</w:t>
      </w:r>
    </w:p>
    <w:p w:rsidR="00E772DC" w:rsidRDefault="009C600C">
      <w:pPr>
        <w:numPr>
          <w:ilvl w:val="1"/>
          <w:numId w:val="3"/>
        </w:numPr>
        <w:ind w:hanging="360"/>
        <w:contextualSpacing/>
      </w:pPr>
      <w:r>
        <w:t>Exclude contributions between allied committees that take the same side on the ballot measure.</w:t>
      </w:r>
    </w:p>
    <w:p w:rsidR="00E772DC" w:rsidRDefault="009C600C">
      <w:pPr>
        <w:numPr>
          <w:ilvl w:val="0"/>
          <w:numId w:val="3"/>
        </w:numPr>
        <w:ind w:hanging="360"/>
        <w:contextualSpacing/>
      </w:pPr>
      <w:r>
        <w:t>Add the subtotals from each committee to calculate the overall total in support of the proposition.</w:t>
      </w:r>
    </w:p>
    <w:p w:rsidR="00E772DC" w:rsidRDefault="00E772DC"/>
    <w:p w:rsidR="00E772DC" w:rsidRDefault="009C600C">
      <w:r>
        <w:t>In addition, the Political Reform Division maintains calculations for each ballot measure with adjustments to the numbers in Power Search.  The Political Reform Division’s analysts can provide insight into situations that simple tabulation will miss. Some examples include:</w:t>
      </w:r>
    </w:p>
    <w:p w:rsidR="00E772DC" w:rsidRDefault="00E772DC"/>
    <w:p w:rsidR="00E772DC" w:rsidRDefault="009C600C">
      <w:pPr>
        <w:numPr>
          <w:ilvl w:val="0"/>
          <w:numId w:val="6"/>
        </w:numPr>
        <w:ind w:hanging="360"/>
        <w:contextualSpacing/>
      </w:pPr>
      <w:r>
        <w:rPr>
          <w:b/>
        </w:rPr>
        <w:t>Support Across Election Cycles</w:t>
      </w:r>
      <w:r>
        <w:t xml:space="preserve"> – Power Search bases its calculations on election cycles. Some ballot measure committees build support over more than one election cycle, however. The PRD analysis accounts for contributions in election cycles before the proposition was placed on the ballot.</w:t>
      </w:r>
    </w:p>
    <w:p w:rsidR="00E772DC" w:rsidRDefault="009C600C">
      <w:pPr>
        <w:numPr>
          <w:ilvl w:val="0"/>
          <w:numId w:val="6"/>
        </w:numPr>
        <w:ind w:hanging="360"/>
        <w:contextualSpacing/>
      </w:pPr>
      <w:r>
        <w:rPr>
          <w:b/>
        </w:rPr>
        <w:t>Changes to Committee Formation</w:t>
      </w:r>
      <w:r>
        <w:t xml:space="preserve"> – Sometimes a committee changes its status to being primarily formed for or against a ballot measure in the middle of an election cycle. Power Search is not aware of the date for this transition. Power Search numbers will include all contributions since the beginning of the election cycle, but the PRD analysis can account for just the time after the committee’s status became primarily formed for the proposition.</w:t>
      </w:r>
    </w:p>
    <w:p w:rsidR="00E772DC" w:rsidRDefault="009C600C">
      <w:pPr>
        <w:numPr>
          <w:ilvl w:val="0"/>
          <w:numId w:val="6"/>
        </w:numPr>
        <w:ind w:hanging="360"/>
        <w:contextualSpacing/>
      </w:pPr>
      <w:r>
        <w:rPr>
          <w:b/>
        </w:rPr>
        <w:t>Filing errors</w:t>
      </w:r>
      <w:r>
        <w:t xml:space="preserve"> – Power Search can only use the numbers it sees in the filings. If the filing itself is incorrect, Power Search will display those incorrect numbers until an amendment is filed.</w:t>
      </w:r>
    </w:p>
    <w:p w:rsidR="00E772DC" w:rsidRDefault="00E772DC"/>
    <w:p w:rsidR="00E772DC" w:rsidRDefault="00C11FB9">
      <w:hyperlink r:id="rId14" w:history="1">
        <w:r w:rsidRPr="00C11FB9">
          <w:rPr>
            <w:rStyle w:val="Hyperlink"/>
          </w:rPr>
          <w:t>Methodology</w:t>
        </w:r>
      </w:hyperlink>
      <w:r>
        <w:t xml:space="preserve"> for the </w:t>
      </w:r>
      <w:r w:rsidR="009C600C">
        <w:t xml:space="preserve">Political Reform Division analysis can be </w:t>
      </w:r>
      <w:r>
        <w:t>found on the Secretary of State’s website</w:t>
      </w:r>
      <w:r w:rsidR="009C600C">
        <w:t>.</w:t>
      </w:r>
    </w:p>
    <w:p w:rsidR="00E772DC" w:rsidRDefault="00E772DC"/>
    <w:p w:rsidR="00E772DC" w:rsidRDefault="009C600C">
      <w:r>
        <w:t>When combining the totals from Power Search and the Political Reform Division adjustments, rounding may cause the final result to be off by up to $1.</w:t>
      </w:r>
    </w:p>
    <w:p w:rsidR="00E772DC" w:rsidRDefault="009C600C">
      <w:pPr>
        <w:pStyle w:val="Heading3"/>
        <w:contextualSpacing w:val="0"/>
      </w:pPr>
      <w:bookmarkStart w:id="28" w:name="_ipn6o8o54fvf" w:colFirst="0" w:colLast="0"/>
      <w:bookmarkStart w:id="29" w:name="_Toc463623611"/>
      <w:bookmarkEnd w:id="28"/>
      <w:r>
        <w:t>Largest contributions</w:t>
      </w:r>
      <w:bookmarkEnd w:id="29"/>
    </w:p>
    <w:p w:rsidR="00E772DC" w:rsidRDefault="009C600C">
      <w:r>
        <w:t>The 10 largest contributions to committees formed primarily for and against the proposition in the election cycle when it appeared on the ballot.  Some important notes apply.</w:t>
      </w:r>
    </w:p>
    <w:p w:rsidR="00E772DC" w:rsidRDefault="009C600C">
      <w:pPr>
        <w:pStyle w:val="Heading4"/>
        <w:contextualSpacing w:val="0"/>
      </w:pPr>
      <w:bookmarkStart w:id="30" w:name="_cqepiq78aznr" w:colFirst="0" w:colLast="0"/>
      <w:bookmarkEnd w:id="30"/>
      <w:r>
        <w:t>Data Source</w:t>
      </w:r>
    </w:p>
    <w:p w:rsidR="00E772DC" w:rsidRDefault="009C600C">
      <w:r>
        <w:t xml:space="preserve">The list of largest contributions </w:t>
      </w:r>
      <w:r w:rsidR="005242F2">
        <w:t>is</w:t>
      </w:r>
      <w:r>
        <w:t xml:space="preserve"> gathered from the bulk data downloads from Cal-Access.  They go through additional processing by the same batch tools that populate Power Search.</w:t>
      </w:r>
    </w:p>
    <w:p w:rsidR="00E772DC" w:rsidRDefault="00E772DC"/>
    <w:p w:rsidR="00E772DC" w:rsidRDefault="009C600C">
      <w:r>
        <w:t>From there, the Quick Guide to Props looks for 10 contributions to committees formed primarily for and against the proposition using the following logic:</w:t>
      </w:r>
    </w:p>
    <w:p w:rsidR="00E772DC" w:rsidRDefault="009C600C">
      <w:pPr>
        <w:pStyle w:val="Heading4"/>
        <w:contextualSpacing w:val="0"/>
      </w:pPr>
      <w:bookmarkStart w:id="31" w:name="_pqpvy32r1q4w" w:colFirst="0" w:colLast="0"/>
      <w:bookmarkEnd w:id="31"/>
      <w:r>
        <w:t>Filter Criteria</w:t>
      </w:r>
    </w:p>
    <w:p w:rsidR="00E772DC" w:rsidRDefault="009C600C">
      <w:r>
        <w:t>The following contributions are excluded:</w:t>
      </w:r>
    </w:p>
    <w:p w:rsidR="00E772DC" w:rsidRDefault="00E772DC"/>
    <w:p w:rsidR="00E772DC" w:rsidRDefault="009C600C">
      <w:pPr>
        <w:numPr>
          <w:ilvl w:val="0"/>
          <w:numId w:val="4"/>
        </w:numPr>
        <w:ind w:hanging="360"/>
        <w:contextualSpacing/>
        <w:rPr>
          <w:b/>
        </w:rPr>
      </w:pPr>
      <w:r>
        <w:rPr>
          <w:b/>
        </w:rPr>
        <w:t>Contributions in earlier election cycles</w:t>
      </w:r>
    </w:p>
    <w:p w:rsidR="00E772DC" w:rsidRDefault="009C600C">
      <w:pPr>
        <w:ind w:left="720"/>
      </w:pPr>
      <w:r>
        <w:t>Using Cal-Access data, it would be hard to distinguish whether contributions in earlier election cycles were relevant to the ballot measure being displayed.</w:t>
      </w:r>
    </w:p>
    <w:p w:rsidR="00E772DC" w:rsidRPr="005242F2" w:rsidRDefault="00E772DC">
      <w:pPr>
        <w:ind w:left="720"/>
        <w:rPr>
          <w:sz w:val="12"/>
          <w:szCs w:val="12"/>
        </w:rPr>
      </w:pPr>
    </w:p>
    <w:p w:rsidR="00E772DC" w:rsidRDefault="009C600C">
      <w:pPr>
        <w:numPr>
          <w:ilvl w:val="0"/>
          <w:numId w:val="4"/>
        </w:numPr>
        <w:ind w:hanging="360"/>
        <w:contextualSpacing/>
        <w:rPr>
          <w:b/>
        </w:rPr>
      </w:pPr>
      <w:r>
        <w:rPr>
          <w:b/>
        </w:rPr>
        <w:t>Contributions between allied committees</w:t>
      </w:r>
    </w:p>
    <w:p w:rsidR="00E772DC" w:rsidRPr="005242F2" w:rsidRDefault="009C600C">
      <w:pPr>
        <w:ind w:left="720"/>
        <w:rPr>
          <w:sz w:val="12"/>
          <w:szCs w:val="12"/>
        </w:rPr>
      </w:pPr>
      <w:r>
        <w:t>This prevents contributions from being counted twice.</w:t>
      </w:r>
    </w:p>
    <w:p w:rsidR="00E772DC" w:rsidRPr="005242F2" w:rsidRDefault="00E772DC" w:rsidP="005242F2">
      <w:pPr>
        <w:rPr>
          <w:sz w:val="12"/>
          <w:szCs w:val="12"/>
        </w:rPr>
      </w:pPr>
    </w:p>
    <w:p w:rsidR="00E772DC" w:rsidRDefault="009C600C">
      <w:pPr>
        <w:numPr>
          <w:ilvl w:val="0"/>
          <w:numId w:val="4"/>
        </w:numPr>
        <w:ind w:hanging="360"/>
        <w:contextualSpacing/>
        <w:rPr>
          <w:b/>
        </w:rPr>
      </w:pPr>
      <w:r>
        <w:rPr>
          <w:b/>
        </w:rPr>
        <w:t xml:space="preserve">Aggregations of </w:t>
      </w:r>
      <w:proofErr w:type="spellStart"/>
      <w:r>
        <w:rPr>
          <w:b/>
        </w:rPr>
        <w:t>unitemized</w:t>
      </w:r>
      <w:proofErr w:type="spellEnd"/>
      <w:r>
        <w:rPr>
          <w:b/>
        </w:rPr>
        <w:t xml:space="preserve"> contributions</w:t>
      </w:r>
    </w:p>
    <w:p w:rsidR="008208D7" w:rsidRDefault="009C600C" w:rsidP="008208D7">
      <w:pPr>
        <w:ind w:left="720"/>
      </w:pPr>
      <w:r>
        <w:t xml:space="preserve">These cannot be accurately considered among the “largest contributions,” since they are really collections of very small contributions.  These are </w:t>
      </w:r>
      <w:hyperlink w:anchor="_cyh1ay84ipci">
        <w:r>
          <w:rPr>
            <w:color w:val="1155CC"/>
            <w:u w:val="single"/>
          </w:rPr>
          <w:t>only shown</w:t>
        </w:r>
      </w:hyperlink>
      <w:r>
        <w:t xml:space="preserve"> when there are fewer than 10 itemized contributions.</w:t>
      </w:r>
    </w:p>
    <w:p w:rsidR="008208D7" w:rsidRDefault="008208D7" w:rsidP="008208D7">
      <w:pPr>
        <w:ind w:left="720"/>
      </w:pPr>
    </w:p>
    <w:p w:rsidR="008208D7" w:rsidRDefault="008208D7" w:rsidP="008208D7">
      <w:pPr>
        <w:numPr>
          <w:ilvl w:val="0"/>
          <w:numId w:val="4"/>
        </w:numPr>
        <w:ind w:hanging="360"/>
        <w:contextualSpacing/>
        <w:rPr>
          <w:b/>
        </w:rPr>
      </w:pPr>
      <w:r>
        <w:rPr>
          <w:b/>
        </w:rPr>
        <w:t>Transactions Flagged as Errors</w:t>
      </w:r>
    </w:p>
    <w:p w:rsidR="00675CFB" w:rsidRDefault="00C11FB9" w:rsidP="008208D7">
      <w:pPr>
        <w:ind w:left="720"/>
      </w:pPr>
      <w:r>
        <w:t xml:space="preserve">It is possible for a transaction in the Cal-Access data to qualify for the list of top contributions but be flagged as erroneous.  </w:t>
      </w:r>
      <w:r w:rsidR="00675CFB">
        <w:t>This has happened in the past with a filing using an</w:t>
      </w:r>
      <w:r w:rsidR="002A58E9">
        <w:t xml:space="preserve"> </w:t>
      </w:r>
      <w:r w:rsidR="00675CFB">
        <w:t>allied committee</w:t>
      </w:r>
      <w:r w:rsidR="002A58E9">
        <w:t xml:space="preserve"> as</w:t>
      </w:r>
      <w:r w:rsidR="00675CFB">
        <w:t xml:space="preserve"> an</w:t>
      </w:r>
      <w:r w:rsidR="002A58E9">
        <w:t xml:space="preserve"> </w:t>
      </w:r>
      <w:r w:rsidR="008208D7">
        <w:t>intermediar</w:t>
      </w:r>
      <w:r w:rsidR="00675CFB">
        <w:t>y</w:t>
      </w:r>
      <w:r w:rsidR="002A58E9">
        <w:t xml:space="preserve"> for contributions</w:t>
      </w:r>
      <w:r w:rsidR="00675CFB">
        <w:t>.  This should have been filtered out as a transfer between allied committees, but the computer analysis was not able to identify it as such.</w:t>
      </w:r>
    </w:p>
    <w:p w:rsidR="00675CFB" w:rsidRDefault="00675CFB" w:rsidP="008208D7">
      <w:pPr>
        <w:ind w:left="720"/>
      </w:pPr>
    </w:p>
    <w:p w:rsidR="008208D7" w:rsidRDefault="00675CFB" w:rsidP="008208D7">
      <w:pPr>
        <w:ind w:left="720"/>
      </w:pPr>
      <w:r>
        <w:t>Similar</w:t>
      </w:r>
      <w:r w:rsidR="008208D7">
        <w:t xml:space="preserve"> transactions, when discovered, can be manually excluded from the list of top contributions.</w:t>
      </w:r>
    </w:p>
    <w:p w:rsidR="00E772DC" w:rsidRDefault="009C600C">
      <w:pPr>
        <w:pStyle w:val="Heading4"/>
        <w:contextualSpacing w:val="0"/>
      </w:pPr>
      <w:bookmarkStart w:id="32" w:name="_6d4gpwa0p91l" w:colFirst="0" w:colLast="0"/>
      <w:bookmarkEnd w:id="32"/>
      <w:r>
        <w:lastRenderedPageBreak/>
        <w:t>Sort Order</w:t>
      </w:r>
    </w:p>
    <w:p w:rsidR="00E772DC" w:rsidRDefault="009C600C">
      <w:r>
        <w:t>Remaining contributions are sorted as follows:</w:t>
      </w:r>
    </w:p>
    <w:p w:rsidR="00E772DC" w:rsidRDefault="009C600C">
      <w:pPr>
        <w:numPr>
          <w:ilvl w:val="0"/>
          <w:numId w:val="5"/>
        </w:numPr>
        <w:ind w:hanging="360"/>
        <w:contextualSpacing/>
      </w:pPr>
      <w:r>
        <w:rPr>
          <w:b/>
        </w:rPr>
        <w:t>by amount</w:t>
      </w:r>
      <w:r>
        <w:t xml:space="preserve"> (largest first) - equal amounts are then sorted</w:t>
      </w:r>
    </w:p>
    <w:p w:rsidR="00E772DC" w:rsidRDefault="009C600C">
      <w:pPr>
        <w:numPr>
          <w:ilvl w:val="0"/>
          <w:numId w:val="5"/>
        </w:numPr>
        <w:ind w:hanging="360"/>
        <w:contextualSpacing/>
      </w:pPr>
      <w:r>
        <w:rPr>
          <w:b/>
        </w:rPr>
        <w:t>by date</w:t>
      </w:r>
      <w:r>
        <w:t xml:space="preserve"> (oldest first), - equal amounts and dates are then sorted</w:t>
      </w:r>
    </w:p>
    <w:p w:rsidR="00E772DC" w:rsidRDefault="009C600C">
      <w:pPr>
        <w:numPr>
          <w:ilvl w:val="0"/>
          <w:numId w:val="5"/>
        </w:numPr>
        <w:ind w:hanging="360"/>
        <w:contextualSpacing/>
      </w:pPr>
      <w:proofErr w:type="gramStart"/>
      <w:r>
        <w:rPr>
          <w:b/>
        </w:rPr>
        <w:t>by</w:t>
      </w:r>
      <w:proofErr w:type="gramEnd"/>
      <w:r>
        <w:rPr>
          <w:b/>
        </w:rPr>
        <w:t xml:space="preserve"> contributor name</w:t>
      </w:r>
      <w:r>
        <w:t xml:space="preserve"> (a-z).</w:t>
      </w:r>
    </w:p>
    <w:p w:rsidR="00E772DC" w:rsidRDefault="009C600C">
      <w:pPr>
        <w:pStyle w:val="Heading4"/>
        <w:contextualSpacing w:val="0"/>
      </w:pPr>
      <w:bookmarkStart w:id="33" w:name="_c22hhf6r81gl" w:colFirst="0" w:colLast="0"/>
      <w:bookmarkEnd w:id="33"/>
      <w:r>
        <w:t>Limits</w:t>
      </w:r>
    </w:p>
    <w:p w:rsidR="00E772DC" w:rsidRDefault="009C600C">
      <w:r>
        <w:t xml:space="preserve">Each list has a hard cutoff.  Only 10 contributions will be shown, even if there is a tie for 10th place.  In that case, the first contributions to be found using the </w:t>
      </w:r>
      <w:hyperlink w:anchor="_6d4gpwa0p91l">
        <w:r>
          <w:rPr>
            <w:color w:val="1155CC"/>
            <w:u w:val="single"/>
          </w:rPr>
          <w:t>Sort Order</w:t>
        </w:r>
      </w:hyperlink>
      <w:r>
        <w:t xml:space="preserve"> listed above will be shown.</w:t>
      </w:r>
    </w:p>
    <w:p w:rsidR="00E772DC" w:rsidRDefault="009C600C">
      <w:pPr>
        <w:pStyle w:val="Heading4"/>
        <w:contextualSpacing w:val="0"/>
      </w:pPr>
      <w:bookmarkStart w:id="34" w:name="_cyh1ay84ipci" w:colFirst="0" w:colLast="0"/>
      <w:bookmarkEnd w:id="34"/>
      <w:proofErr w:type="spellStart"/>
      <w:r>
        <w:t>Unitemized</w:t>
      </w:r>
      <w:proofErr w:type="spellEnd"/>
      <w:r>
        <w:t xml:space="preserve"> Contributions</w:t>
      </w:r>
    </w:p>
    <w:p w:rsidR="00E772DC" w:rsidRDefault="009C600C">
      <w:r>
        <w:t xml:space="preserve">If fewer than 10 contributions were made to all of the committees for or against a proposition after ignoring records listed in </w:t>
      </w:r>
      <w:hyperlink w:anchor="_pqpvy32r1q4w">
        <w:r>
          <w:rPr>
            <w:color w:val="1155CC"/>
            <w:u w:val="single"/>
          </w:rPr>
          <w:t>Filter Criteria</w:t>
        </w:r>
      </w:hyperlink>
      <w:r>
        <w:t xml:space="preserve">, all of the </w:t>
      </w:r>
      <w:proofErr w:type="spellStart"/>
      <w:r>
        <w:t>unitemized</w:t>
      </w:r>
      <w:proofErr w:type="spellEnd"/>
      <w:r>
        <w:t xml:space="preserve"> contributions are shown as a single line item.</w:t>
      </w:r>
    </w:p>
    <w:p w:rsidR="00E772DC" w:rsidRDefault="009C600C">
      <w:pPr>
        <w:pStyle w:val="Heading3"/>
        <w:contextualSpacing w:val="0"/>
      </w:pPr>
      <w:bookmarkStart w:id="35" w:name="_irug1oq88h2n" w:colFirst="0" w:colLast="0"/>
      <w:bookmarkStart w:id="36" w:name="_Toc463623612"/>
      <w:bookmarkEnd w:id="35"/>
      <w:r>
        <w:t>What your Vote Means, More Information, Arguments, and Campaigns</w:t>
      </w:r>
      <w:bookmarkEnd w:id="36"/>
    </w:p>
    <w:p w:rsidR="00E772DC" w:rsidRDefault="009C600C">
      <w:r>
        <w:t>Useful information to understand the ballot measure, copied verbatim from the Quick Reference Guide section of the CA Voter Information Guide.</w:t>
      </w:r>
    </w:p>
    <w:p w:rsidR="00E772DC" w:rsidRDefault="009C600C">
      <w:pPr>
        <w:pStyle w:val="Heading3"/>
        <w:contextualSpacing w:val="0"/>
      </w:pPr>
      <w:bookmarkStart w:id="37" w:name="_766buplgiym1" w:colFirst="0" w:colLast="0"/>
      <w:bookmarkStart w:id="38" w:name="_Toc463623613"/>
      <w:bookmarkEnd w:id="37"/>
      <w:r>
        <w:t>Voting Information</w:t>
      </w:r>
      <w:bookmarkEnd w:id="38"/>
    </w:p>
    <w:p w:rsidR="00E772DC" w:rsidRDefault="009C600C">
      <w:r>
        <w:t>Links to resources allowing users to register to vote and find their polling place.</w:t>
      </w:r>
    </w:p>
    <w:p w:rsidR="00E772DC" w:rsidRDefault="009C600C">
      <w:pPr>
        <w:pStyle w:val="Heading3"/>
        <w:contextualSpacing w:val="0"/>
      </w:pPr>
      <w:bookmarkStart w:id="39" w:name="_ndzkmskwxekj" w:colFirst="0" w:colLast="0"/>
      <w:bookmarkStart w:id="40" w:name="_Toc463623614"/>
      <w:bookmarkEnd w:id="39"/>
      <w:r>
        <w:t>Bottom Navigation</w:t>
      </w:r>
      <w:bookmarkEnd w:id="40"/>
    </w:p>
    <w:p w:rsidR="00E772DC" w:rsidRDefault="009C600C">
      <w:proofErr w:type="gramStart"/>
      <w:r>
        <w:t>Allows users who to go to the next and previous propositions in the chosen election</w:t>
      </w:r>
      <w:r w:rsidR="005242F2">
        <w:t xml:space="preserve"> from the bottom of the page</w:t>
      </w:r>
      <w:r>
        <w:t>.</w:t>
      </w:r>
      <w:proofErr w:type="gramEnd"/>
    </w:p>
    <w:p w:rsidR="00E772DC" w:rsidRDefault="00E772DC"/>
    <w:p w:rsidR="00E772DC" w:rsidRDefault="009C600C">
      <w:r>
        <w:t>This section is not visible on the mobile version of the page.  On mobile devices, navigation between propositions is done through the page header that is always visible.</w:t>
      </w:r>
    </w:p>
    <w:sectPr w:rsidR="00E772DC">
      <w:footerReference w:type="default" r:id="rId15"/>
      <w:footerReference w:type="first" r:id="rId16"/>
      <w:pgSz w:w="12240" w:h="15840"/>
      <w:pgMar w:top="720" w:right="1440" w:bottom="72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D81" w:rsidRDefault="00652D81">
      <w:pPr>
        <w:spacing w:line="240" w:lineRule="auto"/>
      </w:pPr>
      <w:r>
        <w:separator/>
      </w:r>
    </w:p>
  </w:endnote>
  <w:endnote w:type="continuationSeparator" w:id="0">
    <w:p w:rsidR="00652D81" w:rsidRDefault="00652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2DC" w:rsidRDefault="009C600C">
    <w:r>
      <w:rPr>
        <w:sz w:val="20"/>
        <w:szCs w:val="20"/>
      </w:rPr>
      <w:t>Quick Guide to Props - User Guide</w:t>
    </w:r>
    <w:r w:rsidR="00675CFB">
      <w:rPr>
        <w:sz w:val="20"/>
        <w:szCs w:val="20"/>
      </w:rPr>
      <w:t xml:space="preserve"> v1.0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Page </w:t>
    </w:r>
    <w:r>
      <w:fldChar w:fldCharType="begin"/>
    </w:r>
    <w:r>
      <w:instrText>PAGE</w:instrText>
    </w:r>
    <w:r>
      <w:fldChar w:fldCharType="separate"/>
    </w:r>
    <w:r w:rsidR="00675CFB">
      <w:rPr>
        <w:noProof/>
      </w:rPr>
      <w:t>1</w:t>
    </w:r>
    <w:r>
      <w:fldChar w:fldCharType="end"/>
    </w:r>
  </w:p>
  <w:p w:rsidR="00675CFB" w:rsidRDefault="00675CFB">
    <w:r>
      <w:t xml:space="preserve">Last Modified </w:t>
    </w:r>
    <w:r>
      <w:fldChar w:fldCharType="begin"/>
    </w:r>
    <w:r>
      <w:instrText xml:space="preserve"> SAVEDATE  \@ "MMMM d, yyyy"  \* MERGEFORMAT </w:instrText>
    </w:r>
    <w:r>
      <w:fldChar w:fldCharType="separate"/>
    </w:r>
    <w:r>
      <w:rPr>
        <w:noProof/>
      </w:rPr>
      <w:t>October 11, 2016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2DC" w:rsidRDefault="009C600C">
    <w:r>
      <w:rPr>
        <w:sz w:val="20"/>
        <w:szCs w:val="20"/>
      </w:rPr>
      <w:t>Quick Guide to Props - User Guide</w:t>
    </w:r>
    <w:r>
      <w:rPr>
        <w:sz w:val="20"/>
        <w:szCs w:val="20"/>
      </w:rPr>
      <w:tab/>
    </w:r>
    <w:r>
      <w:rPr>
        <w:sz w:val="20"/>
        <w:szCs w:val="20"/>
      </w:rPr>
      <w:tab/>
    </w:r>
    <w:r>
      <w:rPr>
        <w:sz w:val="20"/>
        <w:szCs w:val="20"/>
      </w:rPr>
      <w:tab/>
    </w:r>
    <w:r>
      <w:rPr>
        <w:sz w:val="20"/>
        <w:szCs w:val="20"/>
      </w:rPr>
      <w:tab/>
    </w:r>
    <w:r>
      <w:rPr>
        <w:sz w:val="20"/>
        <w:szCs w:val="20"/>
      </w:rPr>
      <w:tab/>
    </w:r>
    <w:r>
      <w:rPr>
        <w:sz w:val="20"/>
        <w:szCs w:val="20"/>
      </w:rPr>
      <w:tab/>
      <w:t>Table of Contents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D81" w:rsidRDefault="00652D81">
      <w:pPr>
        <w:spacing w:line="240" w:lineRule="auto"/>
      </w:pPr>
      <w:r>
        <w:separator/>
      </w:r>
    </w:p>
  </w:footnote>
  <w:footnote w:type="continuationSeparator" w:id="0">
    <w:p w:rsidR="00652D81" w:rsidRDefault="00652D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3B3"/>
    <w:multiLevelType w:val="multilevel"/>
    <w:tmpl w:val="160651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16945D9"/>
    <w:multiLevelType w:val="multilevel"/>
    <w:tmpl w:val="9258D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4EE2112"/>
    <w:multiLevelType w:val="multilevel"/>
    <w:tmpl w:val="AC1AC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C6A30EF"/>
    <w:multiLevelType w:val="multilevel"/>
    <w:tmpl w:val="0E3C58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E5C6F1B"/>
    <w:multiLevelType w:val="multilevel"/>
    <w:tmpl w:val="6F4E8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A313882"/>
    <w:multiLevelType w:val="multilevel"/>
    <w:tmpl w:val="42D07E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72DC"/>
    <w:rsid w:val="00234B6F"/>
    <w:rsid w:val="002A58E9"/>
    <w:rsid w:val="002C2B3F"/>
    <w:rsid w:val="005242F2"/>
    <w:rsid w:val="005D1B13"/>
    <w:rsid w:val="00652D81"/>
    <w:rsid w:val="00675CFB"/>
    <w:rsid w:val="008208D7"/>
    <w:rsid w:val="009C600C"/>
    <w:rsid w:val="00C11FB9"/>
    <w:rsid w:val="00DE46EC"/>
    <w:rsid w:val="00E7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42F2"/>
    <w:rPr>
      <w:rFonts w:ascii="Nirmala UI" w:hAnsi="Nirmala UI"/>
    </w:rPr>
  </w:style>
  <w:style w:type="paragraph" w:styleId="Heading1">
    <w:name w:val="heading 1"/>
    <w:basedOn w:val="Normal"/>
    <w:next w:val="Normal"/>
    <w:rsid w:val="005242F2"/>
    <w:pPr>
      <w:keepNext/>
      <w:keepLines/>
      <w:spacing w:before="400" w:after="120"/>
      <w:contextualSpacing/>
      <w:outlineLvl w:val="0"/>
    </w:pPr>
    <w:rPr>
      <w:b/>
      <w:color w:val="2E663C"/>
      <w:sz w:val="32"/>
      <w:szCs w:val="32"/>
    </w:rPr>
  </w:style>
  <w:style w:type="paragraph" w:styleId="Heading2">
    <w:name w:val="heading 2"/>
    <w:basedOn w:val="Normal"/>
    <w:next w:val="Normal"/>
    <w:rsid w:val="005242F2"/>
    <w:pPr>
      <w:keepNext/>
      <w:keepLines/>
      <w:spacing w:before="360" w:after="120" w:line="240" w:lineRule="auto"/>
      <w:contextualSpacing/>
      <w:outlineLvl w:val="1"/>
    </w:pPr>
    <w:rPr>
      <w:b/>
      <w:color w:val="3B3B3B"/>
      <w:sz w:val="28"/>
      <w:szCs w:val="28"/>
    </w:rPr>
  </w:style>
  <w:style w:type="paragraph" w:styleId="Heading3">
    <w:name w:val="heading 3"/>
    <w:basedOn w:val="Normal"/>
    <w:next w:val="Normal"/>
    <w:rsid w:val="005242F2"/>
    <w:pPr>
      <w:keepNext/>
      <w:keepLines/>
      <w:spacing w:before="320" w:after="80" w:line="240" w:lineRule="auto"/>
      <w:contextualSpacing/>
      <w:outlineLvl w:val="2"/>
    </w:pPr>
    <w:rPr>
      <w:color w:val="2E663C"/>
      <w:sz w:val="28"/>
      <w:szCs w:val="28"/>
    </w:rPr>
  </w:style>
  <w:style w:type="paragraph" w:styleId="Heading4">
    <w:name w:val="heading 4"/>
    <w:basedOn w:val="Normal"/>
    <w:next w:val="Normal"/>
    <w:rsid w:val="005242F2"/>
    <w:pPr>
      <w:keepNext/>
      <w:keepLines/>
      <w:spacing w:before="280" w:after="80"/>
      <w:contextualSpacing/>
      <w:outlineLvl w:val="3"/>
    </w:pPr>
    <w:rPr>
      <w:b/>
      <w:color w:val="3B3B3B"/>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242F2"/>
    <w:pPr>
      <w:keepNext/>
      <w:keepLines/>
      <w:pBdr>
        <w:top w:val="single" w:sz="18" w:space="1" w:color="2E663C"/>
        <w:bottom w:val="single" w:sz="18" w:space="1" w:color="2E663C"/>
      </w:pBdr>
      <w:shd w:val="clear" w:color="auto" w:fill="F7F7F7"/>
      <w:spacing w:after="60"/>
      <w:contextualSpacing/>
    </w:pPr>
    <w:rPr>
      <w:sz w:val="52"/>
      <w:szCs w:val="52"/>
    </w:rPr>
  </w:style>
  <w:style w:type="paragraph" w:styleId="Subtitle">
    <w:name w:val="Subtitle"/>
    <w:basedOn w:val="Normal"/>
    <w:next w:val="Normal"/>
    <w:rsid w:val="005242F2"/>
    <w:pPr>
      <w:keepNext/>
      <w:keepLines/>
      <w:spacing w:after="320"/>
      <w:contextualSpacing/>
    </w:pPr>
    <w:rPr>
      <w:b/>
      <w:i/>
      <w:color w:val="3B3B3B"/>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4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F2"/>
    <w:rPr>
      <w:rFonts w:ascii="Tahoma" w:hAnsi="Tahoma" w:cs="Tahoma"/>
      <w:sz w:val="16"/>
      <w:szCs w:val="16"/>
    </w:rPr>
  </w:style>
  <w:style w:type="paragraph" w:styleId="Caption">
    <w:name w:val="caption"/>
    <w:basedOn w:val="Normal"/>
    <w:next w:val="Normal"/>
    <w:uiPriority w:val="35"/>
    <w:unhideWhenUsed/>
    <w:qFormat/>
    <w:rsid w:val="005242F2"/>
    <w:pPr>
      <w:spacing w:after="200" w:line="240" w:lineRule="auto"/>
    </w:pPr>
    <w:rPr>
      <w:bCs/>
      <w:color w:val="2E663C"/>
      <w:sz w:val="18"/>
      <w:szCs w:val="18"/>
    </w:rPr>
  </w:style>
  <w:style w:type="paragraph" w:styleId="TOCHeading">
    <w:name w:val="TOC Heading"/>
    <w:basedOn w:val="Heading1"/>
    <w:next w:val="Normal"/>
    <w:uiPriority w:val="39"/>
    <w:semiHidden/>
    <w:unhideWhenUsed/>
    <w:qFormat/>
    <w:rsid w:val="005242F2"/>
    <w:pPr>
      <w:spacing w:before="480" w:after="0"/>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242F2"/>
    <w:pPr>
      <w:spacing w:after="100"/>
    </w:pPr>
  </w:style>
  <w:style w:type="paragraph" w:styleId="TOC2">
    <w:name w:val="toc 2"/>
    <w:basedOn w:val="Normal"/>
    <w:next w:val="Normal"/>
    <w:autoRedefine/>
    <w:uiPriority w:val="39"/>
    <w:unhideWhenUsed/>
    <w:rsid w:val="005242F2"/>
    <w:pPr>
      <w:spacing w:after="100"/>
      <w:ind w:left="220"/>
    </w:pPr>
  </w:style>
  <w:style w:type="paragraph" w:styleId="TOC3">
    <w:name w:val="toc 3"/>
    <w:basedOn w:val="Normal"/>
    <w:next w:val="Normal"/>
    <w:autoRedefine/>
    <w:uiPriority w:val="39"/>
    <w:unhideWhenUsed/>
    <w:rsid w:val="005242F2"/>
    <w:pPr>
      <w:spacing w:after="100"/>
      <w:ind w:left="440"/>
    </w:pPr>
  </w:style>
  <w:style w:type="character" w:styleId="Hyperlink">
    <w:name w:val="Hyperlink"/>
    <w:basedOn w:val="DefaultParagraphFont"/>
    <w:uiPriority w:val="99"/>
    <w:unhideWhenUsed/>
    <w:rsid w:val="005242F2"/>
    <w:rPr>
      <w:color w:val="0000FF" w:themeColor="hyperlink"/>
      <w:u w:val="single"/>
    </w:rPr>
  </w:style>
  <w:style w:type="paragraph" w:styleId="Header">
    <w:name w:val="header"/>
    <w:basedOn w:val="Normal"/>
    <w:link w:val="HeaderChar"/>
    <w:uiPriority w:val="99"/>
    <w:unhideWhenUsed/>
    <w:rsid w:val="00675CFB"/>
    <w:pPr>
      <w:tabs>
        <w:tab w:val="center" w:pos="4680"/>
        <w:tab w:val="right" w:pos="9360"/>
      </w:tabs>
      <w:spacing w:line="240" w:lineRule="auto"/>
    </w:pPr>
  </w:style>
  <w:style w:type="character" w:customStyle="1" w:styleId="HeaderChar">
    <w:name w:val="Header Char"/>
    <w:basedOn w:val="DefaultParagraphFont"/>
    <w:link w:val="Header"/>
    <w:uiPriority w:val="99"/>
    <w:rsid w:val="00675CFB"/>
    <w:rPr>
      <w:rFonts w:ascii="Nirmala UI" w:hAnsi="Nirmala UI"/>
    </w:rPr>
  </w:style>
  <w:style w:type="paragraph" w:styleId="Footer">
    <w:name w:val="footer"/>
    <w:basedOn w:val="Normal"/>
    <w:link w:val="FooterChar"/>
    <w:uiPriority w:val="99"/>
    <w:unhideWhenUsed/>
    <w:rsid w:val="00675CFB"/>
    <w:pPr>
      <w:tabs>
        <w:tab w:val="center" w:pos="4680"/>
        <w:tab w:val="right" w:pos="9360"/>
      </w:tabs>
      <w:spacing w:line="240" w:lineRule="auto"/>
    </w:pPr>
  </w:style>
  <w:style w:type="character" w:customStyle="1" w:styleId="FooterChar">
    <w:name w:val="Footer Char"/>
    <w:basedOn w:val="DefaultParagraphFont"/>
    <w:link w:val="Footer"/>
    <w:uiPriority w:val="99"/>
    <w:rsid w:val="00675CFB"/>
    <w:rPr>
      <w:rFonts w:ascii="Nirmala UI" w:hAnsi="Nirmala U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42F2"/>
    <w:rPr>
      <w:rFonts w:ascii="Nirmala UI" w:hAnsi="Nirmala UI"/>
    </w:rPr>
  </w:style>
  <w:style w:type="paragraph" w:styleId="Heading1">
    <w:name w:val="heading 1"/>
    <w:basedOn w:val="Normal"/>
    <w:next w:val="Normal"/>
    <w:rsid w:val="005242F2"/>
    <w:pPr>
      <w:keepNext/>
      <w:keepLines/>
      <w:spacing w:before="400" w:after="120"/>
      <w:contextualSpacing/>
      <w:outlineLvl w:val="0"/>
    </w:pPr>
    <w:rPr>
      <w:b/>
      <w:color w:val="2E663C"/>
      <w:sz w:val="32"/>
      <w:szCs w:val="32"/>
    </w:rPr>
  </w:style>
  <w:style w:type="paragraph" w:styleId="Heading2">
    <w:name w:val="heading 2"/>
    <w:basedOn w:val="Normal"/>
    <w:next w:val="Normal"/>
    <w:rsid w:val="005242F2"/>
    <w:pPr>
      <w:keepNext/>
      <w:keepLines/>
      <w:spacing w:before="360" w:after="120" w:line="240" w:lineRule="auto"/>
      <w:contextualSpacing/>
      <w:outlineLvl w:val="1"/>
    </w:pPr>
    <w:rPr>
      <w:b/>
      <w:color w:val="3B3B3B"/>
      <w:sz w:val="28"/>
      <w:szCs w:val="28"/>
    </w:rPr>
  </w:style>
  <w:style w:type="paragraph" w:styleId="Heading3">
    <w:name w:val="heading 3"/>
    <w:basedOn w:val="Normal"/>
    <w:next w:val="Normal"/>
    <w:rsid w:val="005242F2"/>
    <w:pPr>
      <w:keepNext/>
      <w:keepLines/>
      <w:spacing w:before="320" w:after="80" w:line="240" w:lineRule="auto"/>
      <w:contextualSpacing/>
      <w:outlineLvl w:val="2"/>
    </w:pPr>
    <w:rPr>
      <w:color w:val="2E663C"/>
      <w:sz w:val="28"/>
      <w:szCs w:val="28"/>
    </w:rPr>
  </w:style>
  <w:style w:type="paragraph" w:styleId="Heading4">
    <w:name w:val="heading 4"/>
    <w:basedOn w:val="Normal"/>
    <w:next w:val="Normal"/>
    <w:rsid w:val="005242F2"/>
    <w:pPr>
      <w:keepNext/>
      <w:keepLines/>
      <w:spacing w:before="280" w:after="80"/>
      <w:contextualSpacing/>
      <w:outlineLvl w:val="3"/>
    </w:pPr>
    <w:rPr>
      <w:b/>
      <w:color w:val="3B3B3B"/>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242F2"/>
    <w:pPr>
      <w:keepNext/>
      <w:keepLines/>
      <w:pBdr>
        <w:top w:val="single" w:sz="18" w:space="1" w:color="2E663C"/>
        <w:bottom w:val="single" w:sz="18" w:space="1" w:color="2E663C"/>
      </w:pBdr>
      <w:shd w:val="clear" w:color="auto" w:fill="F7F7F7"/>
      <w:spacing w:after="60"/>
      <w:contextualSpacing/>
    </w:pPr>
    <w:rPr>
      <w:sz w:val="52"/>
      <w:szCs w:val="52"/>
    </w:rPr>
  </w:style>
  <w:style w:type="paragraph" w:styleId="Subtitle">
    <w:name w:val="Subtitle"/>
    <w:basedOn w:val="Normal"/>
    <w:next w:val="Normal"/>
    <w:rsid w:val="005242F2"/>
    <w:pPr>
      <w:keepNext/>
      <w:keepLines/>
      <w:spacing w:after="320"/>
      <w:contextualSpacing/>
    </w:pPr>
    <w:rPr>
      <w:b/>
      <w:i/>
      <w:color w:val="3B3B3B"/>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4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F2"/>
    <w:rPr>
      <w:rFonts w:ascii="Tahoma" w:hAnsi="Tahoma" w:cs="Tahoma"/>
      <w:sz w:val="16"/>
      <w:szCs w:val="16"/>
    </w:rPr>
  </w:style>
  <w:style w:type="paragraph" w:styleId="Caption">
    <w:name w:val="caption"/>
    <w:basedOn w:val="Normal"/>
    <w:next w:val="Normal"/>
    <w:uiPriority w:val="35"/>
    <w:unhideWhenUsed/>
    <w:qFormat/>
    <w:rsid w:val="005242F2"/>
    <w:pPr>
      <w:spacing w:after="200" w:line="240" w:lineRule="auto"/>
    </w:pPr>
    <w:rPr>
      <w:bCs/>
      <w:color w:val="2E663C"/>
      <w:sz w:val="18"/>
      <w:szCs w:val="18"/>
    </w:rPr>
  </w:style>
  <w:style w:type="paragraph" w:styleId="TOCHeading">
    <w:name w:val="TOC Heading"/>
    <w:basedOn w:val="Heading1"/>
    <w:next w:val="Normal"/>
    <w:uiPriority w:val="39"/>
    <w:semiHidden/>
    <w:unhideWhenUsed/>
    <w:qFormat/>
    <w:rsid w:val="005242F2"/>
    <w:pPr>
      <w:spacing w:before="480" w:after="0"/>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5242F2"/>
    <w:pPr>
      <w:spacing w:after="100"/>
    </w:pPr>
  </w:style>
  <w:style w:type="paragraph" w:styleId="TOC2">
    <w:name w:val="toc 2"/>
    <w:basedOn w:val="Normal"/>
    <w:next w:val="Normal"/>
    <w:autoRedefine/>
    <w:uiPriority w:val="39"/>
    <w:unhideWhenUsed/>
    <w:rsid w:val="005242F2"/>
    <w:pPr>
      <w:spacing w:after="100"/>
      <w:ind w:left="220"/>
    </w:pPr>
  </w:style>
  <w:style w:type="paragraph" w:styleId="TOC3">
    <w:name w:val="toc 3"/>
    <w:basedOn w:val="Normal"/>
    <w:next w:val="Normal"/>
    <w:autoRedefine/>
    <w:uiPriority w:val="39"/>
    <w:unhideWhenUsed/>
    <w:rsid w:val="005242F2"/>
    <w:pPr>
      <w:spacing w:after="100"/>
      <w:ind w:left="440"/>
    </w:pPr>
  </w:style>
  <w:style w:type="character" w:styleId="Hyperlink">
    <w:name w:val="Hyperlink"/>
    <w:basedOn w:val="DefaultParagraphFont"/>
    <w:uiPriority w:val="99"/>
    <w:unhideWhenUsed/>
    <w:rsid w:val="005242F2"/>
    <w:rPr>
      <w:color w:val="0000FF" w:themeColor="hyperlink"/>
      <w:u w:val="single"/>
    </w:rPr>
  </w:style>
  <w:style w:type="paragraph" w:styleId="Header">
    <w:name w:val="header"/>
    <w:basedOn w:val="Normal"/>
    <w:link w:val="HeaderChar"/>
    <w:uiPriority w:val="99"/>
    <w:unhideWhenUsed/>
    <w:rsid w:val="00675CFB"/>
    <w:pPr>
      <w:tabs>
        <w:tab w:val="center" w:pos="4680"/>
        <w:tab w:val="right" w:pos="9360"/>
      </w:tabs>
      <w:spacing w:line="240" w:lineRule="auto"/>
    </w:pPr>
  </w:style>
  <w:style w:type="character" w:customStyle="1" w:styleId="HeaderChar">
    <w:name w:val="Header Char"/>
    <w:basedOn w:val="DefaultParagraphFont"/>
    <w:link w:val="Header"/>
    <w:uiPriority w:val="99"/>
    <w:rsid w:val="00675CFB"/>
    <w:rPr>
      <w:rFonts w:ascii="Nirmala UI" w:hAnsi="Nirmala UI"/>
    </w:rPr>
  </w:style>
  <w:style w:type="paragraph" w:styleId="Footer">
    <w:name w:val="footer"/>
    <w:basedOn w:val="Normal"/>
    <w:link w:val="FooterChar"/>
    <w:uiPriority w:val="99"/>
    <w:unhideWhenUsed/>
    <w:rsid w:val="00675CFB"/>
    <w:pPr>
      <w:tabs>
        <w:tab w:val="center" w:pos="4680"/>
        <w:tab w:val="right" w:pos="9360"/>
      </w:tabs>
      <w:spacing w:line="240" w:lineRule="auto"/>
    </w:pPr>
  </w:style>
  <w:style w:type="character" w:customStyle="1" w:styleId="FooterChar">
    <w:name w:val="Footer Char"/>
    <w:basedOn w:val="DefaultParagraphFont"/>
    <w:link w:val="Footer"/>
    <w:uiPriority w:val="99"/>
    <w:rsid w:val="00675CFB"/>
    <w:rPr>
      <w:rFonts w:ascii="Nirmala UI" w:hAnsi="Nirmala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wersearch.sos.c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os.ca.gov/campaign-lobbying/cal-access-resources/measure-contributions/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CF460-2F35-4E36-A881-2BDF2101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skippy</dc:creator>
  <cp:lastModifiedBy>Skippy Williams</cp:lastModifiedBy>
  <cp:revision>2</cp:revision>
  <dcterms:created xsi:type="dcterms:W3CDTF">2016-11-21T22:31:00Z</dcterms:created>
  <dcterms:modified xsi:type="dcterms:W3CDTF">2016-11-21T22:31:00Z</dcterms:modified>
</cp:coreProperties>
</file>